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85"/>
        <w:gridCol w:w="4875"/>
      </w:tblGrid>
      <w:tr w:rsidR="00A76341" w:rsidRPr="00A76341" w:rsidTr="00A76341">
        <w:trPr>
          <w:tblCellSpacing w:w="0" w:type="dxa"/>
        </w:trPr>
        <w:tc>
          <w:tcPr>
            <w:tcW w:w="2500" w:type="pct"/>
            <w:shd w:val="clear" w:color="auto" w:fill="FFFFFF"/>
            <w:hideMark/>
          </w:tcPr>
          <w:p w:rsidR="00A76341" w:rsidRPr="00A76341" w:rsidRDefault="00A76341" w:rsidP="00A76341">
            <w:pPr>
              <w:spacing w:after="0" w:line="285" w:lineRule="atLeast"/>
              <w:rPr>
                <w:rFonts w:ascii="Calibri" w:eastAsia="Times New Roman" w:hAnsi="Calibri" w:cs="Calibri"/>
                <w:color w:val="2A2A2A"/>
              </w:rPr>
            </w:pPr>
            <w:proofErr w:type="spellStart"/>
            <w:r w:rsidRPr="00A76341">
              <w:rPr>
                <w:rFonts w:ascii="Arial" w:eastAsia="Times New Roman" w:hAnsi="Arial" w:cs="Arial"/>
                <w:b/>
                <w:bCs/>
                <w:color w:val="000099"/>
              </w:rPr>
              <w:t>Forex</w:t>
            </w:r>
            <w:proofErr w:type="spellEnd"/>
            <w:r w:rsidRPr="00A76341">
              <w:rPr>
                <w:rFonts w:ascii="Arial" w:eastAsia="Times New Roman" w:hAnsi="Arial" w:cs="Arial"/>
                <w:b/>
                <w:bCs/>
                <w:color w:val="000099"/>
              </w:rPr>
              <w:t xml:space="preserve"> FAQ's</w:t>
            </w:r>
            <w:r w:rsidRPr="00A76341">
              <w:rPr>
                <w:rFonts w:ascii="Arial" w:eastAsia="Times New Roman" w:hAnsi="Arial" w:cs="Arial"/>
                <w:color w:val="2A2A2A"/>
              </w:rPr>
              <w:t> </w:t>
            </w:r>
          </w:p>
        </w:tc>
        <w:tc>
          <w:tcPr>
            <w:tcW w:w="2500" w:type="pct"/>
            <w:shd w:val="clear" w:color="auto" w:fill="FFFFFF"/>
            <w:vAlign w:val="center"/>
            <w:hideMark/>
          </w:tcPr>
          <w:tbl>
            <w:tblPr>
              <w:tblW w:w="4875" w:type="dxa"/>
              <w:jc w:val="center"/>
              <w:tblCellSpacing w:w="0" w:type="dxa"/>
              <w:tblCellMar>
                <w:left w:w="0" w:type="dxa"/>
                <w:right w:w="0" w:type="dxa"/>
              </w:tblCellMar>
              <w:tblLook w:val="04A0" w:firstRow="1" w:lastRow="0" w:firstColumn="1" w:lastColumn="0" w:noHBand="0" w:noVBand="1"/>
            </w:tblPr>
            <w:tblGrid>
              <w:gridCol w:w="4875"/>
            </w:tblGrid>
            <w:tr w:rsidR="00A76341" w:rsidRPr="00A76341">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4875"/>
                  </w:tblGrid>
                  <w:tr w:rsidR="00A76341" w:rsidRPr="00A76341">
                    <w:trPr>
                      <w:tblCellSpacing w:w="0" w:type="dxa"/>
                      <w:jc w:val="center"/>
                    </w:trPr>
                    <w:tc>
                      <w:tcPr>
                        <w:tcW w:w="0" w:type="auto"/>
                        <w:vAlign w:val="center"/>
                        <w:hideMark/>
                      </w:tcPr>
                      <w:p w:rsidR="00A76341" w:rsidRPr="00A76341" w:rsidRDefault="00A76341" w:rsidP="00A76341">
                        <w:pPr>
                          <w:spacing w:after="0" w:line="255" w:lineRule="atLeast"/>
                          <w:rPr>
                            <w:rFonts w:ascii="Times New Roman" w:eastAsia="Times New Roman" w:hAnsi="Times New Roman" w:cs="Times New Roman"/>
                            <w:sz w:val="24"/>
                            <w:szCs w:val="24"/>
                          </w:rPr>
                        </w:pPr>
                      </w:p>
                    </w:tc>
                  </w:tr>
                  <w:tr w:rsidR="00A76341" w:rsidRPr="00A76341">
                    <w:trPr>
                      <w:tblCellSpacing w:w="0" w:type="dxa"/>
                      <w:jc w:val="center"/>
                    </w:trPr>
                    <w:tc>
                      <w:tcPr>
                        <w:tcW w:w="0" w:type="auto"/>
                        <w:vAlign w:val="center"/>
                        <w:hideMark/>
                      </w:tcPr>
                      <w:p w:rsidR="00A76341" w:rsidRPr="00A76341" w:rsidRDefault="00A76341" w:rsidP="00A76341">
                        <w:pPr>
                          <w:spacing w:after="0" w:line="255" w:lineRule="atLeast"/>
                          <w:rPr>
                            <w:rFonts w:ascii="Times New Roman" w:eastAsia="Times New Roman" w:hAnsi="Times New Roman" w:cs="Times New Roman"/>
                            <w:sz w:val="24"/>
                            <w:szCs w:val="24"/>
                          </w:rPr>
                        </w:pPr>
                      </w:p>
                    </w:tc>
                  </w:tr>
                </w:tbl>
                <w:p w:rsidR="00A76341" w:rsidRPr="00A76341" w:rsidRDefault="00A76341" w:rsidP="00A76341">
                  <w:pPr>
                    <w:spacing w:after="0" w:line="255" w:lineRule="atLeast"/>
                    <w:jc w:val="center"/>
                    <w:rPr>
                      <w:rFonts w:ascii="Times New Roman" w:eastAsia="Times New Roman" w:hAnsi="Times New Roman" w:cs="Times New Roman"/>
                      <w:sz w:val="24"/>
                      <w:szCs w:val="24"/>
                    </w:rPr>
                  </w:pPr>
                </w:p>
              </w:tc>
            </w:tr>
          </w:tbl>
          <w:p w:rsidR="00A76341" w:rsidRPr="00A76341" w:rsidRDefault="00A76341" w:rsidP="00A76341">
            <w:pPr>
              <w:spacing w:after="0" w:line="255" w:lineRule="atLeast"/>
              <w:jc w:val="center"/>
              <w:rPr>
                <w:rFonts w:ascii="Segoe UI" w:eastAsia="Times New Roman" w:hAnsi="Segoe UI" w:cs="Segoe UI"/>
                <w:color w:val="2A2A2A"/>
                <w:sz w:val="20"/>
                <w:szCs w:val="20"/>
              </w:rPr>
            </w:pPr>
          </w:p>
        </w:tc>
      </w:tr>
      <w:tr w:rsidR="00A76341" w:rsidRPr="00A76341" w:rsidTr="00A76341">
        <w:trPr>
          <w:tblCellSpacing w:w="0" w:type="dxa"/>
        </w:trPr>
        <w:tc>
          <w:tcPr>
            <w:tcW w:w="5000" w:type="pct"/>
            <w:gridSpan w:val="2"/>
            <w:shd w:val="clear" w:color="auto" w:fill="FFFFFF"/>
            <w:hideMark/>
          </w:tcPr>
          <w:p w:rsidR="00A76341" w:rsidRPr="00A76341" w:rsidRDefault="00A76341" w:rsidP="00A76341">
            <w:pPr>
              <w:spacing w:after="240" w:line="285" w:lineRule="atLeast"/>
              <w:rPr>
                <w:rFonts w:ascii="Calibri" w:eastAsia="Times New Roman" w:hAnsi="Calibri" w:cs="Calibri"/>
                <w:color w:val="2A2A2A"/>
              </w:rPr>
            </w:pPr>
            <w:r w:rsidRPr="00A76341">
              <w:rPr>
                <w:rFonts w:ascii="Arial" w:eastAsia="Times New Roman" w:hAnsi="Arial" w:cs="Arial"/>
                <w:b/>
                <w:bCs/>
                <w:color w:val="3300FF"/>
              </w:rPr>
              <w:t xml:space="preserve">What is </w:t>
            </w:r>
            <w:proofErr w:type="spellStart"/>
            <w:r w:rsidRPr="00A76341">
              <w:rPr>
                <w:rFonts w:ascii="Arial" w:eastAsia="Times New Roman" w:hAnsi="Arial" w:cs="Arial"/>
                <w:b/>
                <w:bCs/>
                <w:color w:val="3300FF"/>
              </w:rPr>
              <w:t>Forex</w:t>
            </w:r>
            <w:proofErr w:type="spellEnd"/>
            <w:r w:rsidRPr="00A76341">
              <w:rPr>
                <w:rFonts w:ascii="Arial" w:eastAsia="Times New Roman" w:hAnsi="Arial" w:cs="Arial"/>
                <w:b/>
                <w:bCs/>
                <w:color w:val="3300FF"/>
              </w:rPr>
              <w:t>?</w:t>
            </w:r>
            <w:r w:rsidRPr="00A76341">
              <w:rPr>
                <w:rFonts w:ascii="Arial" w:eastAsia="Times New Roman" w:hAnsi="Arial" w:cs="Arial"/>
                <w:b/>
                <w:bCs/>
                <w:color w:val="3300FF"/>
              </w:rPr>
              <w:br/>
            </w:r>
            <w:r w:rsidRPr="00A76341">
              <w:rPr>
                <w:rFonts w:ascii="Arial" w:eastAsia="Times New Roman" w:hAnsi="Arial" w:cs="Arial"/>
                <w:color w:val="2A2A2A"/>
              </w:rPr>
              <w:t>The over-the-counter or off-exchange retail foreign currency market, also referred to as the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xml:space="preserve">' or 'FX' market, is the largest financial and investment market in the world trading over $3.8 trillion a day.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xml:space="preserve"> is the simultaneous buying of one currency and selling of another to international banks that settle on the spot. The world's currencies are on a floating exchange rate and are always traded in pairs, for example Euro/Dollar or Dollar/Yen.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xml:space="preserve"> investors use various methods of analysis (both technical and fundamental) in an effort to predict future price movement and thus trade from </w:t>
            </w:r>
            <w:proofErr w:type="spellStart"/>
            <w:r w:rsidRPr="00A76341">
              <w:rPr>
                <w:rFonts w:ascii="Arial" w:eastAsia="Times New Roman" w:hAnsi="Arial" w:cs="Arial"/>
                <w:color w:val="2A2A2A"/>
              </w:rPr>
              <w:t>well timed</w:t>
            </w:r>
            <w:proofErr w:type="spellEnd"/>
            <w:r w:rsidRPr="00A76341">
              <w:rPr>
                <w:rFonts w:ascii="Arial" w:eastAsia="Times New Roman" w:hAnsi="Arial" w:cs="Arial"/>
                <w:color w:val="2A2A2A"/>
              </w:rPr>
              <w:t xml:space="preserve"> transactions.</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3300FF"/>
              </w:rPr>
              <w:t>Where is the Central Location of the FX Market?</w:t>
            </w:r>
            <w:r w:rsidRPr="00A76341">
              <w:rPr>
                <w:rFonts w:ascii="Arial" w:eastAsia="Times New Roman" w:hAnsi="Arial" w:cs="Arial"/>
                <w:b/>
                <w:bCs/>
                <w:color w:val="2A2A2A"/>
              </w:rPr>
              <w:br/>
            </w:r>
            <w:r w:rsidRPr="00A76341">
              <w:rPr>
                <w:rFonts w:ascii="Arial" w:eastAsia="Times New Roman" w:hAnsi="Arial" w:cs="Arial"/>
                <w:color w:val="2A2A2A"/>
              </w:rPr>
              <w:t xml:space="preserve">FX Trading is not centralized on an exchange; rather it is a true network of global banks, FCMs (Futures Commissions Merchants, or brokers) and private traders like </w:t>
            </w:r>
            <w:proofErr w:type="gramStart"/>
            <w:r w:rsidRPr="00A76341">
              <w:rPr>
                <w:rFonts w:ascii="Arial" w:eastAsia="Times New Roman" w:hAnsi="Arial" w:cs="Arial"/>
                <w:color w:val="2A2A2A"/>
              </w:rPr>
              <w:t>yourself</w:t>
            </w:r>
            <w:proofErr w:type="gramEnd"/>
            <w:r w:rsidRPr="00A76341">
              <w:rPr>
                <w:rFonts w:ascii="Arial" w:eastAsia="Times New Roman" w:hAnsi="Arial" w:cs="Arial"/>
                <w:color w:val="2A2A2A"/>
              </w:rPr>
              <w:t xml:space="preserve">. As is the case with the </w:t>
            </w:r>
            <w:proofErr w:type="spellStart"/>
            <w:r w:rsidRPr="00A76341">
              <w:rPr>
                <w:rFonts w:ascii="Arial" w:eastAsia="Times New Roman" w:hAnsi="Arial" w:cs="Arial"/>
                <w:color w:val="2A2A2A"/>
              </w:rPr>
              <w:t>Nasdaq</w:t>
            </w:r>
            <w:proofErr w:type="spellEnd"/>
            <w:r w:rsidRPr="00A76341">
              <w:rPr>
                <w:rFonts w:ascii="Arial" w:eastAsia="Times New Roman" w:hAnsi="Arial" w:cs="Arial"/>
                <w:color w:val="2A2A2A"/>
              </w:rPr>
              <w:t xml:space="preserve"> stock markets, the FX market is considered an Over the Counter (OTC) market. Transactions are conducted between two counterparts over the telephone or via an electronic network.</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3300FF"/>
              </w:rPr>
              <w:t>Who are the Participants in the FX Market?</w:t>
            </w:r>
            <w:r w:rsidRPr="00A76341">
              <w:rPr>
                <w:rFonts w:ascii="Arial" w:eastAsia="Times New Roman" w:hAnsi="Arial" w:cs="Arial"/>
                <w:b/>
                <w:bCs/>
                <w:color w:val="3300FF"/>
              </w:rPr>
              <w:br/>
            </w:r>
            <w:r w:rsidRPr="00A76341">
              <w:rPr>
                <w:rFonts w:ascii="Arial" w:eastAsia="Times New Roman" w:hAnsi="Arial" w:cs="Arial"/>
                <w:color w:val="2A2A2A"/>
              </w:rPr>
              <w:t xml:space="preserve">The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xml:space="preserve"> market is called an 'Interbank ' market due to the fact that historically it has been dominated by banks; including central banks, commercial banks, and investment banks. However, the percentage of other market participants is rapidly growing, and now includes large multinational corporations, global money managers, registered dealers, international money brokers, futures and options traders, and private speculators.</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3300FF"/>
              </w:rPr>
              <w:t>When is the FX Market open for trading?</w:t>
            </w:r>
            <w:r w:rsidRPr="00A76341">
              <w:rPr>
                <w:rFonts w:ascii="Arial" w:eastAsia="Times New Roman" w:hAnsi="Arial" w:cs="Arial"/>
                <w:b/>
                <w:bCs/>
                <w:color w:val="2A2A2A"/>
              </w:rPr>
              <w:br/>
            </w:r>
            <w:r w:rsidRPr="00A76341">
              <w:rPr>
                <w:rFonts w:ascii="Arial" w:eastAsia="Times New Roman" w:hAnsi="Arial" w:cs="Arial"/>
                <w:color w:val="2A2A2A"/>
              </w:rPr>
              <w:t xml:space="preserve">A true 24-hour market,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xml:space="preserve"> trading begins each day in Sydney, and moves around the globe as the business day begins in each financial center; first to Tokyo, then London, and finally New York. Unlike any other financial market, investors can respond to currency fluctuations caused by economic, social and political events at the time they occur - day or night. Most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xml:space="preserve"> brokerages allow clients to begin trading late in the day Sunday afternoon (US Sunday afternoon is Japan Monday market open) until late in the day Friday afternoon. Retail trading is typically suspended from the time of Friday close until Sunday open, creating a two day weekend. Each broker’s dealing hours may vary slightly. </w:t>
            </w:r>
            <w:proofErr w:type="spellStart"/>
            <w:r w:rsidRPr="00A76341">
              <w:rPr>
                <w:rFonts w:ascii="Arial" w:eastAsia="Times New Roman" w:hAnsi="Arial" w:cs="Arial"/>
                <w:color w:val="2A2A2A"/>
              </w:rPr>
              <w:t>Forex</w:t>
            </w:r>
            <w:proofErr w:type="spellEnd"/>
            <w:r w:rsidRPr="00A76341">
              <w:rPr>
                <w:rFonts w:ascii="Arial" w:eastAsia="Times New Roman" w:hAnsi="Arial" w:cs="Arial"/>
                <w:color w:val="2A2A2A"/>
              </w:rPr>
              <w:t> is open for trading from 6 PM EST on Sunday until 4 PM EST on Friday.</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3300FF"/>
              </w:rPr>
              <w:t>What are the Most Commonly Traded Currencies in the FX markets?</w:t>
            </w:r>
            <w:r w:rsidRPr="00A76341">
              <w:rPr>
                <w:rFonts w:ascii="Arial" w:eastAsia="Times New Roman" w:hAnsi="Arial" w:cs="Arial"/>
                <w:b/>
                <w:bCs/>
                <w:color w:val="3300FF"/>
              </w:rPr>
              <w:br/>
            </w:r>
            <w:r w:rsidRPr="00A76341">
              <w:rPr>
                <w:rFonts w:ascii="Arial" w:eastAsia="Times New Roman" w:hAnsi="Arial" w:cs="Arial"/>
                <w:color w:val="2A2A2A"/>
              </w:rPr>
              <w:t>The most often traded or 'liquid' currencies are those of countries with stable governments, respected central banks, and low levels of inflation. Today, over 85% of all daily transactions involve trading of the major currencies, which include the US Dollar, Japanese Yen, Euro, British Pound, Swiss Franc, Canadian Dollar and the Australian Dollar.</w:t>
            </w:r>
          </w:p>
        </w:tc>
      </w:tr>
    </w:tbl>
    <w:p w:rsidR="00A76341" w:rsidRPr="00A76341" w:rsidRDefault="00A76341" w:rsidP="00A76341">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A76341" w:rsidRPr="00A76341" w:rsidTr="00A76341">
        <w:trPr>
          <w:tblCellSpacing w:w="0" w:type="dxa"/>
        </w:trPr>
        <w:tc>
          <w:tcPr>
            <w:tcW w:w="5000" w:type="pct"/>
            <w:shd w:val="clear" w:color="auto" w:fill="FFFFFF"/>
            <w:hideMark/>
          </w:tcPr>
          <w:p w:rsidR="00A76341" w:rsidRPr="00A76341" w:rsidRDefault="00A76341" w:rsidP="00A76341">
            <w:pPr>
              <w:spacing w:after="240" w:line="285" w:lineRule="atLeast"/>
              <w:rPr>
                <w:rFonts w:ascii="Calibri" w:eastAsia="Times New Roman" w:hAnsi="Calibri" w:cs="Calibri"/>
                <w:color w:val="2A2A2A"/>
              </w:rPr>
            </w:pPr>
            <w:r w:rsidRPr="00A76341">
              <w:rPr>
                <w:rFonts w:ascii="Arial" w:eastAsia="Times New Roman" w:hAnsi="Arial" w:cs="Arial"/>
                <w:b/>
                <w:bCs/>
                <w:color w:val="3300FF"/>
              </w:rPr>
              <w:t xml:space="preserve">How often </w:t>
            </w:r>
            <w:proofErr w:type="gramStart"/>
            <w:r w:rsidRPr="00A76341">
              <w:rPr>
                <w:rFonts w:ascii="Arial" w:eastAsia="Times New Roman" w:hAnsi="Arial" w:cs="Arial"/>
                <w:b/>
                <w:bCs/>
                <w:color w:val="3300FF"/>
              </w:rPr>
              <w:t>are</w:t>
            </w:r>
            <w:proofErr w:type="gramEnd"/>
            <w:r w:rsidRPr="00A76341">
              <w:rPr>
                <w:rFonts w:ascii="Arial" w:eastAsia="Times New Roman" w:hAnsi="Arial" w:cs="Arial"/>
                <w:b/>
                <w:bCs/>
                <w:color w:val="3300FF"/>
              </w:rPr>
              <w:t xml:space="preserve"> Trades Made?</w:t>
            </w:r>
            <w:r w:rsidRPr="00A76341">
              <w:rPr>
                <w:rFonts w:ascii="Arial" w:eastAsia="Times New Roman" w:hAnsi="Arial" w:cs="Arial"/>
                <w:b/>
                <w:bCs/>
                <w:color w:val="2A2A2A"/>
              </w:rPr>
              <w:br/>
            </w:r>
            <w:r w:rsidRPr="00A76341">
              <w:rPr>
                <w:rFonts w:ascii="Arial" w:eastAsia="Times New Roman" w:hAnsi="Arial" w:cs="Arial"/>
                <w:color w:val="2A2A2A"/>
              </w:rPr>
              <w:t>Market conditions dictate trading activity on any given day. As a reference, the average small to medium trader might trade as often as 10 times a day.</w:t>
            </w:r>
            <w:r w:rsidRPr="00A76341">
              <w:rPr>
                <w:rFonts w:ascii="Arial" w:eastAsia="Times New Roman" w:hAnsi="Arial" w:cs="Arial"/>
                <w:color w:val="2A2A2A"/>
              </w:rPr>
              <w:br/>
            </w:r>
            <w:r w:rsidRPr="00A76341">
              <w:rPr>
                <w:rFonts w:ascii="Arial" w:eastAsia="Times New Roman" w:hAnsi="Arial" w:cs="Arial"/>
                <w:color w:val="2A2A2A"/>
              </w:rPr>
              <w:lastRenderedPageBreak/>
              <w:br/>
            </w:r>
            <w:r w:rsidRPr="00A76341">
              <w:rPr>
                <w:rFonts w:ascii="Arial" w:eastAsia="Times New Roman" w:hAnsi="Arial" w:cs="Arial"/>
                <w:b/>
                <w:bCs/>
                <w:color w:val="3300FF"/>
              </w:rPr>
              <w:t>How Long Are Positions Maintained?</w:t>
            </w:r>
            <w:r w:rsidRPr="00A76341">
              <w:rPr>
                <w:rFonts w:ascii="Arial" w:eastAsia="Times New Roman" w:hAnsi="Arial" w:cs="Arial"/>
                <w:b/>
                <w:bCs/>
                <w:color w:val="3300FF"/>
              </w:rPr>
              <w:br/>
            </w:r>
            <w:r w:rsidRPr="00A76341">
              <w:rPr>
                <w:rFonts w:ascii="Arial" w:eastAsia="Times New Roman" w:hAnsi="Arial" w:cs="Arial"/>
                <w:color w:val="2A2A2A"/>
              </w:rPr>
              <w:t xml:space="preserve">As a general rule, a position is kept open until one of the following occurs: 1) realization of sufficient profits from a position; 2) the specified stop-loss is triggered; 3) another position that has a better potential appears and additional margin is needed. There are essentially two categories of traders in the FX market, the ‘position or trend traders" and the ‘day trader’. Trend traders are those who tend to hold long term positions using lower leverage perhaps over days, weeks, or even months. Although in this situation we mention lower leverage, please note </w:t>
            </w:r>
            <w:proofErr w:type="spellStart"/>
            <w:r w:rsidRPr="00A76341">
              <w:rPr>
                <w:rFonts w:ascii="Arial" w:eastAsia="Times New Roman" w:hAnsi="Arial" w:cs="Arial"/>
                <w:color w:val="2A2A2A"/>
              </w:rPr>
              <w:t>tht</w:t>
            </w:r>
            <w:proofErr w:type="spellEnd"/>
            <w:r w:rsidRPr="00A76341">
              <w:rPr>
                <w:rFonts w:ascii="Arial" w:eastAsia="Times New Roman" w:hAnsi="Arial" w:cs="Arial"/>
                <w:color w:val="2A2A2A"/>
              </w:rPr>
              <w:t xml:space="preserve"> leverage even at this level can lead to large losses as well as gains.  Day traders are just the opposite and are those who prefer to open and close a position in a 24 hour period or less. Often, day traders hold positions for as little as a few minutes.</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3300FF"/>
              </w:rPr>
              <w:t>What is a PIP?</w:t>
            </w:r>
            <w:r w:rsidRPr="00A76341">
              <w:rPr>
                <w:rFonts w:ascii="Arial" w:eastAsia="Times New Roman" w:hAnsi="Arial" w:cs="Arial"/>
                <w:b/>
                <w:bCs/>
                <w:color w:val="2A2A2A"/>
              </w:rPr>
              <w:br/>
            </w:r>
            <w:proofErr w:type="spellStart"/>
            <w:r w:rsidRPr="00A76341">
              <w:rPr>
                <w:rFonts w:ascii="Arial" w:eastAsia="Times New Roman" w:hAnsi="Arial" w:cs="Arial"/>
                <w:color w:val="2A2A2A"/>
              </w:rPr>
              <w:t>PiP</w:t>
            </w:r>
            <w:proofErr w:type="spellEnd"/>
            <w:r w:rsidRPr="00A76341">
              <w:rPr>
                <w:rFonts w:ascii="Arial" w:eastAsia="Times New Roman" w:hAnsi="Arial" w:cs="Arial"/>
                <w:color w:val="2A2A2A"/>
              </w:rPr>
              <w:t xml:space="preserve"> stands for Price Interest Point and is the increment that currency pairs trade in. Pip values will vary based on pair traded and some will change daily based on formula.</w:t>
            </w:r>
          </w:p>
          <w:p w:rsidR="00A76341" w:rsidRPr="00A76341" w:rsidRDefault="00A76341" w:rsidP="00A76341">
            <w:pPr>
              <w:spacing w:after="0" w:line="285" w:lineRule="atLeast"/>
              <w:rPr>
                <w:rFonts w:ascii="Calibri" w:eastAsia="Times New Roman" w:hAnsi="Calibri" w:cs="Calibri"/>
                <w:color w:val="2A2A2A"/>
              </w:rPr>
            </w:pPr>
            <w:r w:rsidRPr="00A76341">
              <w:rPr>
                <w:rFonts w:ascii="Arial" w:eastAsia="Times New Roman" w:hAnsi="Arial" w:cs="Arial"/>
                <w:b/>
                <w:bCs/>
                <w:color w:val="0000FF"/>
              </w:rPr>
              <w:t>What is meant by Equity Swings?</w:t>
            </w:r>
            <w:r w:rsidRPr="00A76341">
              <w:rPr>
                <w:rFonts w:ascii="Arial" w:eastAsia="Times New Roman" w:hAnsi="Arial" w:cs="Arial"/>
                <w:b/>
                <w:bCs/>
                <w:color w:val="2A2A2A"/>
              </w:rPr>
              <w:br/>
            </w:r>
            <w:r w:rsidRPr="00A76341">
              <w:rPr>
                <w:rFonts w:ascii="Arial" w:eastAsia="Times New Roman" w:hAnsi="Arial" w:cs="Arial"/>
                <w:color w:val="2A2A2A"/>
              </w:rPr>
              <w:t xml:space="preserve">This is the amount of trading range your money will move up or down while holding an open position. The smaller the equity </w:t>
            </w:r>
            <w:proofErr w:type="gramStart"/>
            <w:r w:rsidRPr="00A76341">
              <w:rPr>
                <w:rFonts w:ascii="Arial" w:eastAsia="Times New Roman" w:hAnsi="Arial" w:cs="Arial"/>
                <w:color w:val="2A2A2A"/>
              </w:rPr>
              <w:t>swing</w:t>
            </w:r>
            <w:proofErr w:type="gramEnd"/>
            <w:r w:rsidRPr="00A76341">
              <w:rPr>
                <w:rFonts w:ascii="Arial" w:eastAsia="Times New Roman" w:hAnsi="Arial" w:cs="Arial"/>
                <w:color w:val="2A2A2A"/>
              </w:rPr>
              <w:t xml:space="preserve"> the lower the leverage by rule of thumb. Rollercoaster equity swings are </w:t>
            </w:r>
            <w:proofErr w:type="spellStart"/>
            <w:r w:rsidRPr="00A76341">
              <w:rPr>
                <w:rFonts w:ascii="Arial" w:eastAsia="Times New Roman" w:hAnsi="Arial" w:cs="Arial"/>
                <w:color w:val="2A2A2A"/>
              </w:rPr>
              <w:t>servre</w:t>
            </w:r>
            <w:proofErr w:type="spellEnd"/>
            <w:r w:rsidRPr="00A76341">
              <w:rPr>
                <w:rFonts w:ascii="Arial" w:eastAsia="Times New Roman" w:hAnsi="Arial" w:cs="Arial"/>
                <w:color w:val="2A2A2A"/>
              </w:rPr>
              <w:t xml:space="preserve"> </w:t>
            </w:r>
            <w:proofErr w:type="spellStart"/>
            <w:r w:rsidRPr="00A76341">
              <w:rPr>
                <w:rFonts w:ascii="Arial" w:eastAsia="Times New Roman" w:hAnsi="Arial" w:cs="Arial"/>
                <w:color w:val="2A2A2A"/>
              </w:rPr>
              <w:t>where as</w:t>
            </w:r>
            <w:proofErr w:type="spellEnd"/>
            <w:r w:rsidRPr="00A76341">
              <w:rPr>
                <w:rFonts w:ascii="Arial" w:eastAsia="Times New Roman" w:hAnsi="Arial" w:cs="Arial"/>
                <w:color w:val="2A2A2A"/>
              </w:rPr>
              <w:t xml:space="preserve"> plateau equity swings are considered less </w:t>
            </w:r>
            <w:proofErr w:type="spellStart"/>
            <w:r w:rsidRPr="00A76341">
              <w:rPr>
                <w:rFonts w:ascii="Arial" w:eastAsia="Times New Roman" w:hAnsi="Arial" w:cs="Arial"/>
                <w:color w:val="2A2A2A"/>
              </w:rPr>
              <w:t>volitile</w:t>
            </w:r>
            <w:proofErr w:type="spellEnd"/>
            <w:r w:rsidRPr="00A76341">
              <w:rPr>
                <w:rFonts w:ascii="Arial" w:eastAsia="Times New Roman" w:hAnsi="Arial" w:cs="Arial"/>
                <w:color w:val="2A2A2A"/>
              </w:rPr>
              <w:t xml:space="preserve"> and easy to cope with.</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0000FF"/>
              </w:rPr>
              <w:t>What is a Draw Down?</w:t>
            </w:r>
            <w:r w:rsidRPr="00A76341">
              <w:rPr>
                <w:rFonts w:ascii="Arial" w:eastAsia="Times New Roman" w:hAnsi="Arial" w:cs="Arial"/>
                <w:b/>
                <w:bCs/>
                <w:color w:val="2A2A2A"/>
              </w:rPr>
              <w:br/>
            </w:r>
            <w:r w:rsidRPr="00A76341">
              <w:rPr>
                <w:rFonts w:ascii="Arial" w:eastAsia="Times New Roman" w:hAnsi="Arial" w:cs="Arial"/>
                <w:color w:val="2A2A2A"/>
              </w:rPr>
              <w:t xml:space="preserve">A draw down is used to determine the amount that a price of open position has gone down after entering market. This is a good indication of entry recognition for investor to see accuracy of system. Minimal </w:t>
            </w:r>
            <w:proofErr w:type="spellStart"/>
            <w:r w:rsidRPr="00A76341">
              <w:rPr>
                <w:rFonts w:ascii="Arial" w:eastAsia="Times New Roman" w:hAnsi="Arial" w:cs="Arial"/>
                <w:color w:val="2A2A2A"/>
              </w:rPr>
              <w:t>draw downs</w:t>
            </w:r>
            <w:proofErr w:type="spellEnd"/>
            <w:r w:rsidRPr="00A76341">
              <w:rPr>
                <w:rFonts w:ascii="Arial" w:eastAsia="Times New Roman" w:hAnsi="Arial" w:cs="Arial"/>
                <w:color w:val="2A2A2A"/>
              </w:rPr>
              <w:t xml:space="preserve"> mean that the technical indicator used to trade alert is very strong.</w:t>
            </w:r>
            <w:r w:rsidRPr="00A76341">
              <w:rPr>
                <w:rFonts w:ascii="Arial" w:eastAsia="Times New Roman" w:hAnsi="Arial" w:cs="Arial"/>
                <w:color w:val="2A2A2A"/>
              </w:rPr>
              <w:br/>
            </w:r>
            <w:r w:rsidRPr="00A76341">
              <w:rPr>
                <w:rFonts w:ascii="Arial" w:eastAsia="Times New Roman" w:hAnsi="Arial" w:cs="Arial"/>
                <w:color w:val="2A2A2A"/>
              </w:rPr>
              <w:br/>
            </w:r>
            <w:r w:rsidRPr="00A76341">
              <w:rPr>
                <w:rFonts w:ascii="Arial" w:eastAsia="Times New Roman" w:hAnsi="Arial" w:cs="Arial"/>
                <w:b/>
                <w:bCs/>
                <w:color w:val="0000FF"/>
              </w:rPr>
              <w:t>What is Profit Factor?</w:t>
            </w:r>
            <w:r w:rsidRPr="00A76341">
              <w:rPr>
                <w:rFonts w:ascii="Arial" w:eastAsia="Times New Roman" w:hAnsi="Arial" w:cs="Arial"/>
                <w:b/>
                <w:bCs/>
                <w:color w:val="0000FF"/>
              </w:rPr>
              <w:br/>
            </w:r>
            <w:r w:rsidRPr="00A76341">
              <w:rPr>
                <w:rFonts w:ascii="Arial" w:eastAsia="Times New Roman" w:hAnsi="Arial" w:cs="Arial"/>
                <w:color w:val="2A2A2A"/>
              </w:rPr>
              <w:t xml:space="preserve">The profit factor shows how many times the gross </w:t>
            </w:r>
            <w:proofErr w:type="gramStart"/>
            <w:r w:rsidRPr="00A76341">
              <w:rPr>
                <w:rFonts w:ascii="Arial" w:eastAsia="Times New Roman" w:hAnsi="Arial" w:cs="Arial"/>
                <w:color w:val="2A2A2A"/>
              </w:rPr>
              <w:t>profit(</w:t>
            </w:r>
            <w:proofErr w:type="gramEnd"/>
            <w:r w:rsidRPr="00A76341">
              <w:rPr>
                <w:rFonts w:ascii="Arial" w:eastAsia="Times New Roman" w:hAnsi="Arial" w:cs="Arial"/>
                <w:color w:val="2A2A2A"/>
              </w:rPr>
              <w:t>sum of all winning trades) exceeds the gross loss(sum of all losing trades). The higher the value the better with 1.0 being break even.</w:t>
            </w:r>
          </w:p>
        </w:tc>
      </w:tr>
    </w:tbl>
    <w:p w:rsidR="00A76341" w:rsidRPr="00A76341" w:rsidRDefault="00A76341" w:rsidP="00A76341">
      <w:pPr>
        <w:shd w:val="clear" w:color="auto" w:fill="FFFFFF"/>
        <w:spacing w:after="0" w:line="285" w:lineRule="atLeast"/>
        <w:rPr>
          <w:rFonts w:ascii="Calibri" w:eastAsia="Times New Roman" w:hAnsi="Calibri" w:cs="Calibri"/>
          <w:color w:val="2A2A2A"/>
        </w:rPr>
      </w:pPr>
      <w:r w:rsidRPr="00A76341">
        <w:rPr>
          <w:rFonts w:ascii="Calibri" w:eastAsia="Times New Roman" w:hAnsi="Calibri" w:cs="Calibri"/>
          <w:color w:val="2A2A2A"/>
        </w:rPr>
        <w:lastRenderedPageBreak/>
        <w:t> </w:t>
      </w:r>
    </w:p>
    <w:p w:rsidR="00C17756" w:rsidRDefault="00C17756"/>
    <w:p w:rsidR="00BC23C3" w:rsidRDefault="00BC23C3" w:rsidP="00BC23C3">
      <w:r w:rsidRPr="00BC23C3">
        <w:rPr>
          <w:b/>
          <w:sz w:val="72"/>
          <w:szCs w:val="72"/>
        </w:rPr>
        <w:t>Open Account</w:t>
      </w:r>
      <w:r>
        <w:t xml:space="preserve"> </w:t>
      </w:r>
      <w:proofErr w:type="spellStart"/>
      <w:r w:rsidRPr="00BC23C3">
        <w:rPr>
          <w:rFonts w:ascii="Arial" w:eastAsia="Times New Roman" w:hAnsi="Arial" w:cs="Arial"/>
          <w:b/>
          <w:bCs/>
          <w:color w:val="1F497D"/>
          <w:sz w:val="36"/>
          <w:szCs w:val="36"/>
          <w:lang w:val="en-GB"/>
        </w:rPr>
        <w:t>Forex</w:t>
      </w:r>
      <w:proofErr w:type="spellEnd"/>
      <w:r w:rsidRPr="00BC23C3">
        <w:rPr>
          <w:rFonts w:ascii="Arial" w:eastAsia="Times New Roman" w:hAnsi="Arial" w:cs="Arial"/>
          <w:b/>
          <w:bCs/>
          <w:color w:val="1F497D"/>
          <w:sz w:val="36"/>
          <w:szCs w:val="36"/>
          <w:lang w:val="en-GB"/>
        </w:rPr>
        <w:t xml:space="preserve"> Hybrid trades on the AVAFX platform. In order to link to </w:t>
      </w:r>
      <w:proofErr w:type="spellStart"/>
      <w:r w:rsidRPr="00BC23C3">
        <w:rPr>
          <w:rFonts w:ascii="Arial" w:eastAsia="Times New Roman" w:hAnsi="Arial" w:cs="Arial"/>
          <w:b/>
          <w:bCs/>
          <w:color w:val="1F497D"/>
          <w:sz w:val="36"/>
          <w:szCs w:val="36"/>
          <w:lang w:val="en-GB"/>
        </w:rPr>
        <w:t>Forex</w:t>
      </w:r>
      <w:proofErr w:type="spellEnd"/>
      <w:r w:rsidRPr="00BC23C3">
        <w:rPr>
          <w:rFonts w:ascii="Arial" w:eastAsia="Times New Roman" w:hAnsi="Arial" w:cs="Arial"/>
          <w:b/>
          <w:bCs/>
          <w:color w:val="1F497D"/>
          <w:sz w:val="36"/>
          <w:szCs w:val="36"/>
          <w:lang w:val="en-GB"/>
        </w:rPr>
        <w:t xml:space="preserve"> Hybrid you must first open an account with AVAFX.</w:t>
      </w:r>
      <w:r>
        <w:rPr>
          <w:rFonts w:ascii="Arial" w:eastAsia="Times New Roman" w:hAnsi="Arial" w:cs="Arial"/>
          <w:b/>
          <w:bCs/>
          <w:color w:val="1F497D"/>
          <w:sz w:val="36"/>
          <w:szCs w:val="36"/>
          <w:lang w:val="en-GB"/>
        </w:rPr>
        <w:t xml:space="preserve"> </w:t>
      </w:r>
      <w:hyperlink r:id="rId6" w:history="1">
        <w:r>
          <w:rPr>
            <w:rStyle w:val="Hyperlink"/>
          </w:rPr>
          <w:t>http://www.forexhybrid.com/openaccount.html</w:t>
        </w:r>
      </w:hyperlink>
    </w:p>
    <w:p w:rsidR="00EE6735" w:rsidRPr="00BC23C3" w:rsidRDefault="00EE6735" w:rsidP="00BC23C3">
      <w:pPr>
        <w:rPr>
          <w:rFonts w:ascii="Arial" w:eastAsia="Times New Roman" w:hAnsi="Arial" w:cs="Arial"/>
          <w:color w:val="000000"/>
          <w:sz w:val="18"/>
          <w:szCs w:val="18"/>
        </w:rPr>
      </w:pPr>
      <w:proofErr w:type="spellStart"/>
      <w:r>
        <w:t>Stept</w:t>
      </w:r>
      <w:proofErr w:type="spellEnd"/>
      <w:r>
        <w:t xml:space="preserve"> one </w:t>
      </w:r>
      <w:hyperlink r:id="rId7" w:history="1">
        <w:r>
          <w:rPr>
            <w:rStyle w:val="Hyperlink"/>
          </w:rPr>
          <w:t>http://www.avafx.com/mt4/?tag=29862</w:t>
        </w:r>
      </w:hyperlink>
    </w:p>
    <w:tbl>
      <w:tblPr>
        <w:tblW w:w="10500" w:type="dxa"/>
        <w:tblCellSpacing w:w="0" w:type="dxa"/>
        <w:tblInd w:w="300" w:type="dxa"/>
        <w:tblCellMar>
          <w:left w:w="0" w:type="dxa"/>
          <w:right w:w="0" w:type="dxa"/>
        </w:tblCellMar>
        <w:tblLook w:val="04A0" w:firstRow="1" w:lastRow="0" w:firstColumn="1" w:lastColumn="0" w:noHBand="0" w:noVBand="1"/>
      </w:tblPr>
      <w:tblGrid>
        <w:gridCol w:w="10500"/>
      </w:tblGrid>
      <w:tr w:rsidR="000F2827" w:rsidTr="000F2827">
        <w:trPr>
          <w:tblCellSpacing w:w="0" w:type="dxa"/>
        </w:trPr>
        <w:tc>
          <w:tcPr>
            <w:tcW w:w="10500" w:type="dxa"/>
            <w:hideMark/>
          </w:tcPr>
          <w:p w:rsidR="000F2827" w:rsidRDefault="000F2827">
            <w:pPr>
              <w:rPr>
                <w:rFonts w:ascii="Arial" w:hAnsi="Arial" w:cs="Arial"/>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10216"/>
              <w:gridCol w:w="284"/>
            </w:tblGrid>
            <w:tr w:rsidR="000F2827" w:rsidTr="000F2827">
              <w:trPr>
                <w:tblCellSpacing w:w="0" w:type="dxa"/>
              </w:trPr>
              <w:tc>
                <w:tcPr>
                  <w:tcW w:w="5000" w:type="pct"/>
                  <w:gridSpan w:val="2"/>
                  <w:hideMark/>
                </w:tcPr>
                <w:p w:rsidR="000F2827" w:rsidRDefault="000F2827">
                  <w:pPr>
                    <w:jc w:val="center"/>
                  </w:pPr>
                  <w:r>
                    <w:rPr>
                      <w:color w:val="FF0000"/>
                    </w:rPr>
                    <w:t>Due to U.S. regulations </w:t>
                  </w:r>
                  <w:proofErr w:type="spellStart"/>
                  <w:r>
                    <w:rPr>
                      <w:color w:val="FF0000"/>
                    </w:rPr>
                    <w:t>Forex</w:t>
                  </w:r>
                  <w:proofErr w:type="spellEnd"/>
                  <w:r>
                    <w:rPr>
                      <w:color w:val="FF0000"/>
                    </w:rPr>
                    <w:t xml:space="preserve"> Hybrid does</w:t>
                  </w:r>
                  <w:r>
                    <w:rPr>
                      <w:rStyle w:val="apple-converted-space"/>
                      <w:color w:val="FF0000"/>
                    </w:rPr>
                    <w:t> </w:t>
                  </w:r>
                  <w:r>
                    <w:rPr>
                      <w:rStyle w:val="Strong"/>
                      <w:color w:val="FF0000"/>
                    </w:rPr>
                    <w:t>NOT</w:t>
                  </w:r>
                  <w:r>
                    <w:rPr>
                      <w:rStyle w:val="apple-converted-space"/>
                      <w:color w:val="FF0000"/>
                    </w:rPr>
                    <w:t> </w:t>
                  </w:r>
                  <w:r>
                    <w:rPr>
                      <w:color w:val="FF0000"/>
                    </w:rPr>
                    <w:t>accept any American Accounts.</w:t>
                  </w:r>
                </w:p>
                <w:p w:rsidR="000F2827" w:rsidRDefault="000F2827">
                  <w:pPr>
                    <w:rPr>
                      <w:sz w:val="24"/>
                      <w:szCs w:val="24"/>
                    </w:rPr>
                  </w:pPr>
                </w:p>
              </w:tc>
            </w:tr>
            <w:tr w:rsidR="000F2827" w:rsidTr="000F2827">
              <w:tblPrEx>
                <w:jc w:val="center"/>
              </w:tblPrEx>
              <w:trPr>
                <w:gridAfter w:val="1"/>
                <w:wAfter w:w="210" w:type="dxa"/>
                <w:tblCellSpacing w:w="0" w:type="dxa"/>
                <w:jc w:val="center"/>
              </w:trPr>
              <w:tc>
                <w:tcPr>
                  <w:tcW w:w="0" w:type="auto"/>
                  <w:shd w:val="clear" w:color="auto" w:fill="000080"/>
                  <w:vAlign w:val="center"/>
                  <w:hideMark/>
                </w:tcPr>
                <w:p w:rsidR="000F2827" w:rsidRDefault="000F2827">
                  <w:pPr>
                    <w:rPr>
                      <w:sz w:val="24"/>
                      <w:szCs w:val="24"/>
                    </w:rPr>
                  </w:pPr>
                  <w:r>
                    <w:rPr>
                      <w:rFonts w:ascii="Times" w:hAnsi="Times" w:cs="Times"/>
                      <w:b/>
                      <w:bCs/>
                      <w:color w:val="FFFFFF"/>
                      <w:sz w:val="48"/>
                      <w:szCs w:val="48"/>
                    </w:rPr>
                    <w:t>Open Account - On Line Application</w:t>
                  </w: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10500"/>
            </w:tblGrid>
            <w:tr w:rsidR="000F2827" w:rsidTr="000F2827">
              <w:trPr>
                <w:tblCellSpacing w:w="0" w:type="dxa"/>
              </w:trPr>
              <w:tc>
                <w:tcPr>
                  <w:tcW w:w="5000" w:type="pct"/>
                  <w:hideMark/>
                </w:tcPr>
                <w:p w:rsidR="000F2827" w:rsidRDefault="000F2827">
                  <w:r>
                    <w:pict>
                      <v:rect id="_x0000_i1025" style="width:0;height:1.5pt" o:hralign="center" o:hrstd="t" o:hr="t" fillcolor="#a0a0a0" stroked="f"/>
                    </w:pict>
                  </w:r>
                </w:p>
                <w:p w:rsidR="000F2827" w:rsidRDefault="000F2827">
                  <w:pPr>
                    <w:rPr>
                      <w:sz w:val="24"/>
                      <w:szCs w:val="24"/>
                    </w:rPr>
                  </w:pPr>
                </w:p>
              </w:tc>
            </w:tr>
            <w:tr w:rsidR="000F2827" w:rsidTr="000F2827">
              <w:trPr>
                <w:tblCellSpacing w:w="0" w:type="dxa"/>
              </w:trPr>
              <w:tc>
                <w:tcPr>
                  <w:tcW w:w="5000" w:type="pct"/>
                  <w:hideMark/>
                </w:tcPr>
                <w:p w:rsidR="000F2827" w:rsidRDefault="000F2827">
                  <w:proofErr w:type="spellStart"/>
                  <w:r>
                    <w:rPr>
                      <w:b/>
                      <w:bCs/>
                      <w:color w:val="1F497D"/>
                      <w:sz w:val="36"/>
                      <w:szCs w:val="36"/>
                      <w:lang w:val="en-GB"/>
                    </w:rPr>
                    <w:t>Forex</w:t>
                  </w:r>
                  <w:proofErr w:type="spellEnd"/>
                  <w:r>
                    <w:rPr>
                      <w:b/>
                      <w:bCs/>
                      <w:color w:val="1F497D"/>
                      <w:sz w:val="36"/>
                      <w:szCs w:val="36"/>
                      <w:lang w:val="en-GB"/>
                    </w:rPr>
                    <w:t xml:space="preserve"> Hybrid trades on the AVAFX platform. In order to link to </w:t>
                  </w:r>
                  <w:proofErr w:type="spellStart"/>
                  <w:r>
                    <w:rPr>
                      <w:b/>
                      <w:bCs/>
                      <w:color w:val="1F497D"/>
                      <w:sz w:val="36"/>
                      <w:szCs w:val="36"/>
                      <w:lang w:val="en-GB"/>
                    </w:rPr>
                    <w:t>Forex</w:t>
                  </w:r>
                  <w:proofErr w:type="spellEnd"/>
                  <w:r>
                    <w:rPr>
                      <w:b/>
                      <w:bCs/>
                      <w:color w:val="1F497D"/>
                      <w:sz w:val="36"/>
                      <w:szCs w:val="36"/>
                      <w:lang w:val="en-GB"/>
                    </w:rPr>
                    <w:t xml:space="preserve"> Hybrid you must first open an account with AVAFX.</w:t>
                  </w:r>
                </w:p>
                <w:p w:rsidR="000F2827" w:rsidRDefault="000F2827">
                  <w:pPr>
                    <w:rPr>
                      <w:sz w:val="24"/>
                      <w:szCs w:val="24"/>
                    </w:rPr>
                  </w:pPr>
                </w:p>
              </w:tc>
            </w:tr>
          </w:tbl>
          <w:p w:rsidR="000F2827" w:rsidRDefault="000F2827" w:rsidP="000F2827">
            <w:pPr>
              <w:rPr>
                <w:rFonts w:ascii="Arial" w:hAnsi="Arial" w:cs="Arial"/>
                <w:vanish/>
                <w:color w:val="000000"/>
                <w:sz w:val="18"/>
                <w:szCs w:val="18"/>
              </w:rPr>
            </w:pPr>
          </w:p>
          <w:tbl>
            <w:tblPr>
              <w:tblW w:w="4900" w:type="pct"/>
              <w:jc w:val="center"/>
              <w:tblCellSpacing w:w="0" w:type="dxa"/>
              <w:tblCellMar>
                <w:left w:w="0" w:type="dxa"/>
                <w:right w:w="0" w:type="dxa"/>
              </w:tblCellMar>
              <w:tblLook w:val="04A0" w:firstRow="1" w:lastRow="0" w:firstColumn="1" w:lastColumn="0" w:noHBand="0" w:noVBand="1"/>
            </w:tblPr>
            <w:tblGrid>
              <w:gridCol w:w="5145"/>
              <w:gridCol w:w="5145"/>
            </w:tblGrid>
            <w:tr w:rsidR="000F2827" w:rsidTr="000F2827">
              <w:trPr>
                <w:gridAfter w:val="1"/>
                <w:wAfter w:w="210" w:type="dxa"/>
                <w:tblCellSpacing w:w="0" w:type="dxa"/>
                <w:jc w:val="center"/>
              </w:trPr>
              <w:tc>
                <w:tcPr>
                  <w:tcW w:w="0" w:type="auto"/>
                  <w:shd w:val="clear" w:color="auto" w:fill="FFFFFF"/>
                  <w:vAlign w:val="center"/>
                  <w:hideMark/>
                </w:tcPr>
                <w:p w:rsidR="000F2827" w:rsidRDefault="000F2827">
                  <w:pPr>
                    <w:jc w:val="center"/>
                    <w:rPr>
                      <w:sz w:val="24"/>
                      <w:szCs w:val="24"/>
                    </w:rPr>
                  </w:pPr>
                  <w:r>
                    <w:rPr>
                      <w:rFonts w:ascii="Times" w:hAnsi="Times" w:cs="Times"/>
                      <w:b/>
                      <w:bCs/>
                      <w:color w:val="000080"/>
                      <w:sz w:val="48"/>
                      <w:szCs w:val="48"/>
                    </w:rPr>
                    <w:t>Individual Accounts</w:t>
                  </w:r>
                </w:p>
              </w:tc>
            </w:tr>
            <w:tr w:rsidR="000F2827" w:rsidTr="000F2827">
              <w:tblPrEx>
                <w:jc w:val="left"/>
              </w:tblPrEx>
              <w:trPr>
                <w:tblCellSpacing w:w="0" w:type="dxa"/>
              </w:trPr>
              <w:tc>
                <w:tcPr>
                  <w:tcW w:w="2500" w:type="pct"/>
                  <w:hideMark/>
                </w:tcPr>
                <w:tbl>
                  <w:tblPr>
                    <w:tblW w:w="4875" w:type="dxa"/>
                    <w:jc w:val="center"/>
                    <w:tblCellSpacing w:w="0" w:type="dxa"/>
                    <w:tblCellMar>
                      <w:left w:w="0" w:type="dxa"/>
                      <w:right w:w="0" w:type="dxa"/>
                    </w:tblCellMar>
                    <w:tblLook w:val="04A0" w:firstRow="1" w:lastRow="0" w:firstColumn="1" w:lastColumn="0" w:noHBand="0" w:noVBand="1"/>
                    <w:tblDescription w:val="image table"/>
                  </w:tblPr>
                  <w:tblGrid>
                    <w:gridCol w:w="48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8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860040" cy="712470"/>
                                    <wp:effectExtent l="0" t="0" r="0" b="0"/>
                                    <wp:docPr id="21" name="Picture 21" descr="http://www.forexhybrid.com/images/300_online_application.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orexhybrid.com/images/300_online_application.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712470"/>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r>
                                <w:t>STEP ONE</w:t>
                              </w:r>
                            </w:p>
                          </w:tc>
                        </w:tr>
                      </w:tbl>
                      <w:p w:rsidR="000F2827" w:rsidRDefault="000F2827">
                        <w:pPr>
                          <w:jc w:val="center"/>
                          <w:rPr>
                            <w:sz w:val="24"/>
                            <w:szCs w:val="24"/>
                          </w:rPr>
                        </w:pPr>
                      </w:p>
                    </w:tc>
                  </w:tr>
                </w:tbl>
                <w:p w:rsidR="000F2827" w:rsidRDefault="000F2827">
                  <w:pPr>
                    <w:jc w:val="center"/>
                    <w:rPr>
                      <w:sz w:val="24"/>
                      <w:szCs w:val="24"/>
                    </w:rPr>
                  </w:pPr>
                </w:p>
              </w:tc>
              <w:tc>
                <w:tcPr>
                  <w:tcW w:w="2500" w:type="pct"/>
                  <w:hideMark/>
                </w:tcPr>
                <w:tbl>
                  <w:tblPr>
                    <w:tblW w:w="4815" w:type="dxa"/>
                    <w:jc w:val="center"/>
                    <w:tblCellSpacing w:w="0" w:type="dxa"/>
                    <w:tblCellMar>
                      <w:left w:w="0" w:type="dxa"/>
                      <w:right w:w="0" w:type="dxa"/>
                    </w:tblCellMar>
                    <w:tblLook w:val="04A0" w:firstRow="1" w:lastRow="0" w:firstColumn="1" w:lastColumn="0" w:noHBand="0" w:noVBand="1"/>
                    <w:tblDescription w:val="image table"/>
                  </w:tblPr>
                  <w:tblGrid>
                    <w:gridCol w:w="481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81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817495" cy="701675"/>
                                    <wp:effectExtent l="0" t="0" r="1905" b="3175"/>
                                    <wp:docPr id="20" name="Picture 20" descr="http://www.forexhybrid.com/images/296_296_btn-limitedpower.jpg">
                                      <a:hlinkClick xmlns:a="http://schemas.openxmlformats.org/drawingml/2006/main" r:id="rId9"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exhybrid.com/images/296_296_btn-limitedpower.jpg">
                                              <a:hlinkClick r:id="rId9" tgtFrame="&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7495" cy="70167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r>
                                <w:t>STEP TWO</w:t>
                              </w:r>
                            </w:p>
                          </w:tc>
                        </w:tr>
                      </w:tbl>
                      <w:p w:rsidR="000F2827" w:rsidRDefault="000F2827">
                        <w:pPr>
                          <w:jc w:val="center"/>
                          <w:rPr>
                            <w:sz w:val="24"/>
                            <w:szCs w:val="24"/>
                          </w:rPr>
                        </w:pPr>
                      </w:p>
                    </w:tc>
                  </w:tr>
                </w:tbl>
                <w:p w:rsidR="000F2827" w:rsidRDefault="000F2827">
                  <w:pPr>
                    <w:jc w:val="center"/>
                    <w:rPr>
                      <w:sz w:val="24"/>
                      <w:szCs w:val="24"/>
                    </w:rPr>
                  </w:pP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9979"/>
              <w:gridCol w:w="521"/>
            </w:tblGrid>
            <w:tr w:rsidR="000F2827" w:rsidTr="000F2827">
              <w:trPr>
                <w:tblCellSpacing w:w="0" w:type="dxa"/>
              </w:trPr>
              <w:tc>
                <w:tcPr>
                  <w:tcW w:w="5000" w:type="pct"/>
                  <w:gridSpan w:val="2"/>
                  <w:hideMark/>
                </w:tcPr>
                <w:p w:rsidR="000F2827" w:rsidRDefault="000F2827">
                  <w:r>
                    <w:pict>
                      <v:rect id="_x0000_i1026" style="width:0;height:1.5pt" o:hralign="center" o:hrstd="t" o:hr="t" fillcolor="#a0a0a0" stroked="f"/>
                    </w:pict>
                  </w:r>
                </w:p>
                <w:p w:rsidR="000F2827" w:rsidRDefault="000F2827">
                  <w:pPr>
                    <w:rPr>
                      <w:sz w:val="24"/>
                      <w:szCs w:val="24"/>
                    </w:rPr>
                  </w:pPr>
                </w:p>
              </w:tc>
            </w:tr>
            <w:tr w:rsidR="000F2827" w:rsidTr="000F2827">
              <w:tblPrEx>
                <w:jc w:val="center"/>
              </w:tblPrEx>
              <w:trPr>
                <w:gridAfter w:val="1"/>
                <w:wAfter w:w="210" w:type="dxa"/>
                <w:tblCellSpacing w:w="0" w:type="dxa"/>
                <w:jc w:val="center"/>
              </w:trPr>
              <w:tc>
                <w:tcPr>
                  <w:tcW w:w="0" w:type="auto"/>
                  <w:shd w:val="clear" w:color="auto" w:fill="FFFFFF"/>
                  <w:vAlign w:val="center"/>
                  <w:hideMark/>
                </w:tcPr>
                <w:p w:rsidR="000F2827" w:rsidRDefault="000F2827">
                  <w:pPr>
                    <w:jc w:val="center"/>
                    <w:rPr>
                      <w:sz w:val="24"/>
                      <w:szCs w:val="24"/>
                    </w:rPr>
                  </w:pPr>
                  <w:r>
                    <w:rPr>
                      <w:rFonts w:ascii="Times" w:hAnsi="Times" w:cs="Times"/>
                      <w:b/>
                      <w:bCs/>
                      <w:color w:val="000080"/>
                      <w:sz w:val="48"/>
                      <w:szCs w:val="48"/>
                    </w:rPr>
                    <w:t>Company Accounts</w:t>
                  </w: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5250"/>
              <w:gridCol w:w="5250"/>
            </w:tblGrid>
            <w:tr w:rsidR="000F2827" w:rsidTr="000F2827">
              <w:trPr>
                <w:tblCellSpacing w:w="0" w:type="dxa"/>
              </w:trPr>
              <w:tc>
                <w:tcPr>
                  <w:tcW w:w="2500" w:type="pct"/>
                  <w:vMerge w:val="restart"/>
                  <w:hideMark/>
                </w:tcPr>
                <w:p w:rsidR="000F2827" w:rsidRDefault="000F2827" w:rsidP="000F2827">
                  <w:pPr>
                    <w:jc w:val="center"/>
                  </w:pPr>
                  <w:r>
                    <w:t> </w:t>
                  </w:r>
                </w:p>
                <w:p w:rsidR="000F2827" w:rsidRDefault="000F2827" w:rsidP="000F2827">
                  <w:pPr>
                    <w:jc w:val="center"/>
                  </w:pPr>
                  <w:r>
                    <w:t> </w:t>
                  </w:r>
                </w:p>
                <w:p w:rsidR="000F2827" w:rsidRDefault="000F2827" w:rsidP="000F2827">
                  <w:pPr>
                    <w:jc w:val="center"/>
                  </w:pPr>
                  <w:r>
                    <w:rPr>
                      <w:color w:val="000080"/>
                      <w:sz w:val="72"/>
                      <w:szCs w:val="72"/>
                    </w:rPr>
                    <w:t>European</w:t>
                  </w:r>
                </w:p>
                <w:p w:rsidR="000F2827" w:rsidRDefault="000F2827" w:rsidP="000F2827">
                  <w:pPr>
                    <w:jc w:val="center"/>
                  </w:pPr>
                  <w:r>
                    <w:rPr>
                      <w:color w:val="000080"/>
                      <w:sz w:val="72"/>
                      <w:szCs w:val="72"/>
                    </w:rPr>
                    <w:lastRenderedPageBreak/>
                    <w:t>Companies</w:t>
                  </w:r>
                </w:p>
                <w:p w:rsidR="000F2827" w:rsidRDefault="000F2827" w:rsidP="000F2827">
                  <w:pPr>
                    <w:jc w:val="center"/>
                  </w:pPr>
                  <w:r>
                    <w:rPr>
                      <w:color w:val="000000"/>
                      <w:sz w:val="27"/>
                      <w:szCs w:val="27"/>
                    </w:rPr>
                    <w:t>Any company registered</w:t>
                  </w:r>
                </w:p>
                <w:p w:rsidR="000F2827" w:rsidRDefault="000F2827" w:rsidP="000F2827">
                  <w:pPr>
                    <w:jc w:val="center"/>
                  </w:pPr>
                  <w:r>
                    <w:rPr>
                      <w:color w:val="000000"/>
                      <w:sz w:val="27"/>
                      <w:szCs w:val="27"/>
                    </w:rPr>
                    <w:t>in the</w:t>
                  </w:r>
                </w:p>
                <w:p w:rsidR="000F2827" w:rsidRDefault="000F2827" w:rsidP="000F2827">
                  <w:pPr>
                    <w:jc w:val="center"/>
                  </w:pPr>
                  <w:r>
                    <w:rPr>
                      <w:color w:val="000000"/>
                      <w:sz w:val="27"/>
                      <w:szCs w:val="27"/>
                    </w:rPr>
                    <w:t>European Union</w:t>
                  </w:r>
                </w:p>
                <w:p w:rsidR="000F2827" w:rsidRDefault="000F2827">
                  <w:pPr>
                    <w:rPr>
                      <w:sz w:val="24"/>
                      <w:szCs w:val="24"/>
                    </w:rPr>
                  </w:pPr>
                </w:p>
              </w:tc>
              <w:tc>
                <w:tcPr>
                  <w:tcW w:w="2500" w:type="pct"/>
                  <w:hideMark/>
                </w:tcPr>
                <w:tbl>
                  <w:tblPr>
                    <w:tblW w:w="4575" w:type="dxa"/>
                    <w:jc w:val="center"/>
                    <w:tblCellSpacing w:w="0" w:type="dxa"/>
                    <w:tblCellMar>
                      <w:left w:w="0" w:type="dxa"/>
                      <w:right w:w="0" w:type="dxa"/>
                    </w:tblCellMar>
                    <w:tblLook w:val="04A0" w:firstRow="1" w:lastRow="0" w:firstColumn="1" w:lastColumn="0" w:noHBand="0" w:noVBand="1"/>
                    <w:tblDescription w:val="image table"/>
                  </w:tblPr>
                  <w:tblGrid>
                    <w:gridCol w:w="45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5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lastRenderedPageBreak/>
                                <w:drawing>
                                  <wp:inline distT="0" distB="0" distL="0" distR="0">
                                    <wp:extent cx="2668905" cy="669925"/>
                                    <wp:effectExtent l="0" t="0" r="0" b="0"/>
                                    <wp:docPr id="19" name="Picture 19" descr="http://www.forexhybrid.com/images/280_online_application.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exhybrid.com/images/280_online_application.jpg">
                                              <a:hlinkClick r:id="rId7"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66992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p>
                          </w:tc>
                        </w:tr>
                      </w:tbl>
                      <w:p w:rsidR="000F2827" w:rsidRDefault="000F2827">
                        <w:pPr>
                          <w:jc w:val="center"/>
                          <w:rPr>
                            <w:sz w:val="24"/>
                            <w:szCs w:val="24"/>
                          </w:rPr>
                        </w:pPr>
                      </w:p>
                    </w:tc>
                  </w:tr>
                </w:tbl>
                <w:p w:rsidR="000F2827" w:rsidRDefault="000F2827">
                  <w:pPr>
                    <w:jc w:val="center"/>
                    <w:rPr>
                      <w:sz w:val="24"/>
                      <w:szCs w:val="24"/>
                    </w:rPr>
                  </w:pPr>
                </w:p>
              </w:tc>
            </w:tr>
            <w:tr w:rsidR="000F2827" w:rsidTr="000F2827">
              <w:trPr>
                <w:tblCellSpacing w:w="0" w:type="dxa"/>
              </w:trPr>
              <w:tc>
                <w:tcPr>
                  <w:tcW w:w="0" w:type="auto"/>
                  <w:vMerge/>
                  <w:vAlign w:val="center"/>
                  <w:hideMark/>
                </w:tcPr>
                <w:p w:rsidR="000F2827" w:rsidRDefault="000F2827">
                  <w:pPr>
                    <w:rPr>
                      <w:sz w:val="24"/>
                      <w:szCs w:val="24"/>
                    </w:rPr>
                  </w:pPr>
                </w:p>
              </w:tc>
              <w:tc>
                <w:tcPr>
                  <w:tcW w:w="2500" w:type="pct"/>
                  <w:hideMark/>
                </w:tcPr>
                <w:tbl>
                  <w:tblPr>
                    <w:tblW w:w="4575" w:type="dxa"/>
                    <w:jc w:val="center"/>
                    <w:tblCellSpacing w:w="0" w:type="dxa"/>
                    <w:tblCellMar>
                      <w:left w:w="0" w:type="dxa"/>
                      <w:right w:w="0" w:type="dxa"/>
                    </w:tblCellMar>
                    <w:tblLook w:val="04A0" w:firstRow="1" w:lastRow="0" w:firstColumn="1" w:lastColumn="0" w:noHBand="0" w:noVBand="1"/>
                    <w:tblDescription w:val="image table"/>
                  </w:tblPr>
                  <w:tblGrid>
                    <w:gridCol w:w="45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5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668905" cy="669925"/>
                                    <wp:effectExtent l="0" t="0" r="0" b="0"/>
                                    <wp:docPr id="18" name="Picture 18" descr="STEP TWO">
                                      <a:hlinkClick xmlns:a="http://schemas.openxmlformats.org/drawingml/2006/main" r:id="rId12"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TWO">
                                              <a:hlinkClick r:id="rId12" tgtFrame="&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66992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r>
                                <w:t>STEP TWO</w:t>
                              </w:r>
                            </w:p>
                          </w:tc>
                        </w:tr>
                      </w:tbl>
                      <w:p w:rsidR="000F2827" w:rsidRDefault="000F2827">
                        <w:pPr>
                          <w:jc w:val="center"/>
                          <w:rPr>
                            <w:sz w:val="24"/>
                            <w:szCs w:val="24"/>
                          </w:rPr>
                        </w:pPr>
                      </w:p>
                    </w:tc>
                  </w:tr>
                </w:tbl>
                <w:p w:rsidR="000F2827" w:rsidRDefault="000F2827">
                  <w:pPr>
                    <w:jc w:val="center"/>
                    <w:rPr>
                      <w:sz w:val="24"/>
                      <w:szCs w:val="24"/>
                    </w:rPr>
                  </w:pPr>
                </w:p>
              </w:tc>
            </w:tr>
            <w:tr w:rsidR="000F2827" w:rsidTr="000F2827">
              <w:trPr>
                <w:tblCellSpacing w:w="0" w:type="dxa"/>
              </w:trPr>
              <w:tc>
                <w:tcPr>
                  <w:tcW w:w="0" w:type="auto"/>
                  <w:vMerge/>
                  <w:vAlign w:val="center"/>
                  <w:hideMark/>
                </w:tcPr>
                <w:p w:rsidR="000F2827" w:rsidRDefault="000F2827">
                  <w:pPr>
                    <w:rPr>
                      <w:sz w:val="24"/>
                      <w:szCs w:val="24"/>
                    </w:rPr>
                  </w:pPr>
                </w:p>
              </w:tc>
              <w:tc>
                <w:tcPr>
                  <w:tcW w:w="2500" w:type="pct"/>
                  <w:hideMark/>
                </w:tcPr>
                <w:tbl>
                  <w:tblPr>
                    <w:tblW w:w="4575" w:type="dxa"/>
                    <w:jc w:val="center"/>
                    <w:tblCellSpacing w:w="0" w:type="dxa"/>
                    <w:tblCellMar>
                      <w:left w:w="0" w:type="dxa"/>
                      <w:right w:w="0" w:type="dxa"/>
                    </w:tblCellMar>
                    <w:tblLook w:val="04A0" w:firstRow="1" w:lastRow="0" w:firstColumn="1" w:lastColumn="0" w:noHBand="0" w:noVBand="1"/>
                    <w:tblDescription w:val="image table"/>
                  </w:tblPr>
                  <w:tblGrid>
                    <w:gridCol w:w="45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5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668905" cy="669925"/>
                                    <wp:effectExtent l="0" t="0" r="0" b="0"/>
                                    <wp:docPr id="17" name="Picture 17" descr="http://www.forexhybrid.com/images/280_btn-limitedpower.jpg">
                                      <a:hlinkClick xmlns:a="http://schemas.openxmlformats.org/drawingml/2006/main" r:id="rId13"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exhybrid.com/images/280_btn-limitedpower.jpg">
                                              <a:hlinkClick r:id="rId13" tgtFrame="&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905" cy="66992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r>
                                <w:t>STEP THREE</w:t>
                              </w:r>
                            </w:p>
                          </w:tc>
                        </w:tr>
                      </w:tbl>
                      <w:p w:rsidR="000F2827" w:rsidRDefault="000F2827">
                        <w:pPr>
                          <w:jc w:val="center"/>
                          <w:rPr>
                            <w:sz w:val="24"/>
                            <w:szCs w:val="24"/>
                          </w:rPr>
                        </w:pPr>
                      </w:p>
                    </w:tc>
                  </w:tr>
                </w:tbl>
                <w:p w:rsidR="000F2827" w:rsidRDefault="000F2827">
                  <w:pPr>
                    <w:jc w:val="center"/>
                    <w:rPr>
                      <w:sz w:val="24"/>
                      <w:szCs w:val="24"/>
                    </w:rPr>
                  </w:pPr>
                </w:p>
              </w:tc>
            </w:tr>
            <w:tr w:rsidR="000F2827" w:rsidTr="000F2827">
              <w:trPr>
                <w:tblCellSpacing w:w="0" w:type="dxa"/>
              </w:trPr>
              <w:tc>
                <w:tcPr>
                  <w:tcW w:w="5000" w:type="pct"/>
                  <w:gridSpan w:val="2"/>
                  <w:hideMark/>
                </w:tcPr>
                <w:p w:rsidR="000F2827" w:rsidRDefault="000F2827">
                  <w:r>
                    <w:lastRenderedPageBreak/>
                    <w:pict>
                      <v:rect id="_x0000_i1027" style="width:0;height:1.5pt" o:hralign="center" o:hrstd="t" o:hr="t" fillcolor="#a0a0a0" stroked="f"/>
                    </w:pict>
                  </w:r>
                </w:p>
                <w:p w:rsidR="000F2827" w:rsidRDefault="000F2827">
                  <w:pPr>
                    <w:rPr>
                      <w:sz w:val="24"/>
                      <w:szCs w:val="24"/>
                    </w:rPr>
                  </w:pP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5250"/>
              <w:gridCol w:w="5250"/>
            </w:tblGrid>
            <w:tr w:rsidR="000F2827" w:rsidTr="000F2827">
              <w:trPr>
                <w:tblCellSpacing w:w="0" w:type="dxa"/>
              </w:trPr>
              <w:tc>
                <w:tcPr>
                  <w:tcW w:w="2500" w:type="pct"/>
                  <w:vMerge w:val="restart"/>
                  <w:hideMark/>
                </w:tcPr>
                <w:p w:rsidR="000F2827" w:rsidRDefault="000F2827" w:rsidP="000F2827">
                  <w:pPr>
                    <w:jc w:val="center"/>
                  </w:pPr>
                  <w:r>
                    <w:t> </w:t>
                  </w:r>
                </w:p>
                <w:p w:rsidR="000F2827" w:rsidRDefault="000F2827" w:rsidP="000F2827">
                  <w:pPr>
                    <w:jc w:val="center"/>
                  </w:pPr>
                  <w:r>
                    <w:t> </w:t>
                  </w:r>
                </w:p>
                <w:p w:rsidR="000F2827" w:rsidRDefault="000F2827" w:rsidP="000F2827">
                  <w:pPr>
                    <w:jc w:val="center"/>
                  </w:pPr>
                  <w:r>
                    <w:t> </w:t>
                  </w:r>
                </w:p>
                <w:p w:rsidR="000F2827" w:rsidRDefault="000F2827" w:rsidP="000F2827">
                  <w:pPr>
                    <w:jc w:val="center"/>
                  </w:pPr>
                  <w:r>
                    <w:t> </w:t>
                  </w:r>
                </w:p>
                <w:p w:rsidR="000F2827" w:rsidRDefault="000F2827" w:rsidP="000F2827">
                  <w:pPr>
                    <w:jc w:val="center"/>
                  </w:pPr>
                  <w:proofErr w:type="spellStart"/>
                  <w:r>
                    <w:rPr>
                      <w:color w:val="000080"/>
                      <w:sz w:val="72"/>
                      <w:szCs w:val="72"/>
                    </w:rPr>
                    <w:t>Non European</w:t>
                  </w:r>
                  <w:proofErr w:type="spellEnd"/>
                  <w:r>
                    <w:rPr>
                      <w:color w:val="000080"/>
                      <w:sz w:val="72"/>
                      <w:szCs w:val="72"/>
                    </w:rPr>
                    <w:t xml:space="preserve"> Companies</w:t>
                  </w:r>
                </w:p>
                <w:p w:rsidR="000F2827" w:rsidRDefault="000F2827" w:rsidP="000F2827">
                  <w:pPr>
                    <w:jc w:val="center"/>
                  </w:pPr>
                  <w:r>
                    <w:rPr>
                      <w:sz w:val="27"/>
                      <w:szCs w:val="27"/>
                    </w:rPr>
                    <w:t>Companies that are registered</w:t>
                  </w:r>
                </w:p>
                <w:p w:rsidR="000F2827" w:rsidRDefault="000F2827" w:rsidP="000F2827">
                  <w:pPr>
                    <w:jc w:val="center"/>
                  </w:pPr>
                  <w:r>
                    <w:rPr>
                      <w:sz w:val="27"/>
                      <w:szCs w:val="27"/>
                    </w:rPr>
                    <w:t>outside the European Union</w:t>
                  </w:r>
                </w:p>
                <w:p w:rsidR="000F2827" w:rsidRDefault="000F2827">
                  <w:pPr>
                    <w:rPr>
                      <w:sz w:val="24"/>
                      <w:szCs w:val="24"/>
                    </w:rPr>
                  </w:pPr>
                </w:p>
              </w:tc>
              <w:tc>
                <w:tcPr>
                  <w:tcW w:w="2500" w:type="pct"/>
                  <w:hideMark/>
                </w:tcPr>
                <w:tbl>
                  <w:tblPr>
                    <w:tblW w:w="4575" w:type="dxa"/>
                    <w:jc w:val="center"/>
                    <w:tblCellSpacing w:w="0" w:type="dxa"/>
                    <w:tblCellMar>
                      <w:left w:w="0" w:type="dxa"/>
                      <w:right w:w="0" w:type="dxa"/>
                    </w:tblCellMar>
                    <w:tblLook w:val="04A0" w:firstRow="1" w:lastRow="0" w:firstColumn="1" w:lastColumn="0" w:noHBand="0" w:noVBand="1"/>
                    <w:tblDescription w:val="image table"/>
                  </w:tblPr>
                  <w:tblGrid>
                    <w:gridCol w:w="45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5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668905" cy="669925"/>
                                    <wp:effectExtent l="0" t="0" r="0" b="0"/>
                                    <wp:docPr id="16" name="Picture 16" descr="http://www.forexhybrid.com/images/280_online_application.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orexhybrid.com/images/280_online_application.jpg">
                                              <a:hlinkClick r:id="rId7"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66992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p>
                          </w:tc>
                        </w:tr>
                      </w:tbl>
                      <w:p w:rsidR="000F2827" w:rsidRDefault="000F2827">
                        <w:pPr>
                          <w:jc w:val="center"/>
                          <w:rPr>
                            <w:sz w:val="24"/>
                            <w:szCs w:val="24"/>
                          </w:rPr>
                        </w:pPr>
                      </w:p>
                    </w:tc>
                  </w:tr>
                </w:tbl>
                <w:p w:rsidR="000F2827" w:rsidRDefault="000F2827">
                  <w:pPr>
                    <w:jc w:val="center"/>
                    <w:rPr>
                      <w:sz w:val="24"/>
                      <w:szCs w:val="24"/>
                    </w:rPr>
                  </w:pPr>
                </w:p>
              </w:tc>
            </w:tr>
            <w:tr w:rsidR="000F2827" w:rsidTr="000F2827">
              <w:trPr>
                <w:tblCellSpacing w:w="0" w:type="dxa"/>
              </w:trPr>
              <w:tc>
                <w:tcPr>
                  <w:tcW w:w="0" w:type="auto"/>
                  <w:vMerge/>
                  <w:vAlign w:val="center"/>
                  <w:hideMark/>
                </w:tcPr>
                <w:p w:rsidR="000F2827" w:rsidRDefault="000F2827">
                  <w:pPr>
                    <w:rPr>
                      <w:sz w:val="24"/>
                      <w:szCs w:val="24"/>
                    </w:rPr>
                  </w:pPr>
                </w:p>
              </w:tc>
              <w:tc>
                <w:tcPr>
                  <w:tcW w:w="2500" w:type="pct"/>
                  <w:hideMark/>
                </w:tcPr>
                <w:tbl>
                  <w:tblPr>
                    <w:tblW w:w="4575" w:type="dxa"/>
                    <w:jc w:val="center"/>
                    <w:tblCellSpacing w:w="0" w:type="dxa"/>
                    <w:tblCellMar>
                      <w:left w:w="0" w:type="dxa"/>
                      <w:right w:w="0" w:type="dxa"/>
                    </w:tblCellMar>
                    <w:tblLook w:val="04A0" w:firstRow="1" w:lastRow="0" w:firstColumn="1" w:lastColumn="0" w:noHBand="0" w:noVBand="1"/>
                    <w:tblDescription w:val="image table"/>
                  </w:tblPr>
                  <w:tblGrid>
                    <w:gridCol w:w="45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5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668905" cy="669925"/>
                                    <wp:effectExtent l="0" t="0" r="0" b="0"/>
                                    <wp:docPr id="15" name="Picture 15" descr="http://www.forexhybrid.com/images/280_online_application.jpg">
                                      <a:hlinkClick xmlns:a="http://schemas.openxmlformats.org/drawingml/2006/main" r:id="rId15"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orexhybrid.com/images/280_online_application.jpg">
                                              <a:hlinkClick r:id="rId15" tgtFrame="&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8905" cy="66992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r>
                                <w:t>STEP TWO</w:t>
                              </w:r>
                            </w:p>
                          </w:tc>
                        </w:tr>
                      </w:tbl>
                      <w:p w:rsidR="000F2827" w:rsidRDefault="000F2827">
                        <w:pPr>
                          <w:jc w:val="center"/>
                          <w:rPr>
                            <w:sz w:val="24"/>
                            <w:szCs w:val="24"/>
                          </w:rPr>
                        </w:pPr>
                      </w:p>
                    </w:tc>
                  </w:tr>
                </w:tbl>
                <w:p w:rsidR="000F2827" w:rsidRDefault="000F2827">
                  <w:pPr>
                    <w:jc w:val="center"/>
                    <w:rPr>
                      <w:sz w:val="24"/>
                      <w:szCs w:val="24"/>
                    </w:rPr>
                  </w:pPr>
                </w:p>
              </w:tc>
            </w:tr>
            <w:tr w:rsidR="000F2827" w:rsidTr="000F2827">
              <w:trPr>
                <w:tblCellSpacing w:w="0" w:type="dxa"/>
              </w:trPr>
              <w:tc>
                <w:tcPr>
                  <w:tcW w:w="0" w:type="auto"/>
                  <w:vMerge/>
                  <w:vAlign w:val="center"/>
                  <w:hideMark/>
                </w:tcPr>
                <w:p w:rsidR="000F2827" w:rsidRDefault="000F2827">
                  <w:pPr>
                    <w:rPr>
                      <w:sz w:val="24"/>
                      <w:szCs w:val="24"/>
                    </w:rPr>
                  </w:pPr>
                </w:p>
              </w:tc>
              <w:tc>
                <w:tcPr>
                  <w:tcW w:w="2500" w:type="pct"/>
                  <w:hideMark/>
                </w:tcPr>
                <w:tbl>
                  <w:tblPr>
                    <w:tblW w:w="4575" w:type="dxa"/>
                    <w:jc w:val="center"/>
                    <w:tblCellSpacing w:w="0" w:type="dxa"/>
                    <w:tblCellMar>
                      <w:left w:w="0" w:type="dxa"/>
                      <w:right w:w="0" w:type="dxa"/>
                    </w:tblCellMar>
                    <w:tblLook w:val="04A0" w:firstRow="1" w:lastRow="0" w:firstColumn="1" w:lastColumn="0" w:noHBand="0" w:noVBand="1"/>
                    <w:tblDescription w:val="image table"/>
                  </w:tblPr>
                  <w:tblGrid>
                    <w:gridCol w:w="45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5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668905" cy="669925"/>
                                    <wp:effectExtent l="0" t="0" r="0" b="0"/>
                                    <wp:docPr id="14" name="Picture 14" descr="http://www.forexhybrid.com/images/280_btn-limitedpower.jpg">
                                      <a:hlinkClick xmlns:a="http://schemas.openxmlformats.org/drawingml/2006/main" r:id="rId16" tgtFrame="&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orexhybrid.com/images/280_btn-limitedpower.jpg">
                                              <a:hlinkClick r:id="rId16" tgtFrame="&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905" cy="669925"/>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r>
                                <w:t>STEP THREE</w:t>
                              </w:r>
                            </w:p>
                          </w:tc>
                        </w:tr>
                      </w:tbl>
                      <w:p w:rsidR="000F2827" w:rsidRDefault="000F2827">
                        <w:pPr>
                          <w:jc w:val="center"/>
                          <w:rPr>
                            <w:sz w:val="24"/>
                            <w:szCs w:val="24"/>
                          </w:rPr>
                        </w:pPr>
                      </w:p>
                    </w:tc>
                  </w:tr>
                </w:tbl>
                <w:p w:rsidR="000F2827" w:rsidRDefault="000F2827">
                  <w:pPr>
                    <w:jc w:val="center"/>
                    <w:rPr>
                      <w:sz w:val="24"/>
                      <w:szCs w:val="24"/>
                    </w:rPr>
                  </w:pPr>
                </w:p>
              </w:tc>
            </w:tr>
            <w:tr w:rsidR="000F2827" w:rsidTr="000F2827">
              <w:tblPrEx>
                <w:jc w:val="center"/>
              </w:tblPrEx>
              <w:trPr>
                <w:gridAfter w:val="1"/>
                <w:wAfter w:w="210" w:type="dxa"/>
                <w:tblCellSpacing w:w="0" w:type="dxa"/>
                <w:jc w:val="center"/>
              </w:trPr>
              <w:tc>
                <w:tcPr>
                  <w:tcW w:w="0" w:type="auto"/>
                  <w:shd w:val="clear" w:color="auto" w:fill="000080"/>
                  <w:vAlign w:val="center"/>
                  <w:hideMark/>
                </w:tcPr>
                <w:p w:rsidR="000F2827" w:rsidRDefault="000F2827">
                  <w:pPr>
                    <w:rPr>
                      <w:sz w:val="24"/>
                      <w:szCs w:val="24"/>
                    </w:rPr>
                  </w:pPr>
                  <w:r>
                    <w:rPr>
                      <w:rFonts w:ascii="Times" w:hAnsi="Times" w:cs="Times"/>
                      <w:b/>
                      <w:bCs/>
                      <w:color w:val="FFFFFF"/>
                      <w:sz w:val="48"/>
                      <w:szCs w:val="48"/>
                    </w:rPr>
                    <w:t>Fee Structure</w:t>
                  </w: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5250"/>
              <w:gridCol w:w="5250"/>
            </w:tblGrid>
            <w:tr w:rsidR="000F2827" w:rsidTr="000F2827">
              <w:trPr>
                <w:tblCellSpacing w:w="0" w:type="dxa"/>
              </w:trPr>
              <w:tc>
                <w:tcPr>
                  <w:tcW w:w="5000" w:type="pct"/>
                  <w:gridSpan w:val="2"/>
                  <w:hideMark/>
                </w:tcPr>
                <w:p w:rsidR="000F2827" w:rsidRDefault="000F2827">
                  <w:pPr>
                    <w:rPr>
                      <w:sz w:val="24"/>
                      <w:szCs w:val="24"/>
                    </w:rPr>
                  </w:pPr>
                  <w:proofErr w:type="spellStart"/>
                  <w:r>
                    <w:t>ForexHybrid</w:t>
                  </w:r>
                  <w:proofErr w:type="spellEnd"/>
                  <w:r>
                    <w:t> and affiliated companies have financial relationships with brokers and dealers in the foreign exchange markets, and  receive a financial benefit should you open an account with one of these broker/dealers, and that is why we can trade commission free because </w:t>
                  </w:r>
                  <w:r>
                    <w:rPr>
                      <w:rFonts w:ascii="Georgia" w:hAnsi="Georgia"/>
                    </w:rPr>
                    <w:t>we are compensated through a rebate due to a widening of the spread.</w:t>
                  </w:r>
                  <w:r>
                    <w:rPr>
                      <w:rStyle w:val="apple-converted-space"/>
                      <w:rFonts w:ascii="Georgia" w:hAnsi="Georgia"/>
                    </w:rPr>
                    <w:t> </w:t>
                  </w:r>
                </w:p>
              </w:tc>
            </w:tr>
            <w:tr w:rsidR="000F2827" w:rsidTr="000F2827">
              <w:trPr>
                <w:tblCellSpacing w:w="0" w:type="dxa"/>
              </w:trPr>
              <w:tc>
                <w:tcPr>
                  <w:tcW w:w="2500" w:type="pct"/>
                  <w:hideMark/>
                </w:tcPr>
                <w:p w:rsidR="000F2827" w:rsidRDefault="000F2827">
                  <w:pPr>
                    <w:jc w:val="center"/>
                    <w:rPr>
                      <w:sz w:val="36"/>
                      <w:szCs w:val="36"/>
                    </w:rPr>
                  </w:pPr>
                  <w:r>
                    <w:rPr>
                      <w:color w:val="3300FF"/>
                      <w:sz w:val="36"/>
                      <w:szCs w:val="36"/>
                    </w:rPr>
                    <w:lastRenderedPageBreak/>
                    <w:t>2% Management Fee</w:t>
                  </w:r>
                </w:p>
                <w:p w:rsidR="000F2827" w:rsidRDefault="000F2827">
                  <w:pPr>
                    <w:rPr>
                      <w:sz w:val="24"/>
                      <w:szCs w:val="24"/>
                    </w:rPr>
                  </w:pPr>
                </w:p>
              </w:tc>
              <w:tc>
                <w:tcPr>
                  <w:tcW w:w="2500" w:type="pct"/>
                  <w:hideMark/>
                </w:tcPr>
                <w:p w:rsidR="000F2827" w:rsidRDefault="000F2827">
                  <w:pPr>
                    <w:rPr>
                      <w:sz w:val="24"/>
                      <w:szCs w:val="24"/>
                    </w:rPr>
                  </w:pPr>
                  <w:r>
                    <w:t>Management Fee is deducted</w:t>
                  </w:r>
                  <w:r>
                    <w:rPr>
                      <w:rStyle w:val="apple-converted-space"/>
                    </w:rPr>
                    <w:t> </w:t>
                  </w:r>
                  <w:r>
                    <w:rPr>
                      <w:rStyle w:val="Strong"/>
                    </w:rPr>
                    <w:t>One Time</w:t>
                  </w:r>
                  <w:r>
                    <w:rPr>
                      <w:rStyle w:val="apple-converted-space"/>
                    </w:rPr>
                    <w:t> </w:t>
                  </w:r>
                  <w:r>
                    <w:t>on all new deposits into account to help cover cost of running the managed account.</w:t>
                  </w: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5250"/>
              <w:gridCol w:w="5250"/>
            </w:tblGrid>
            <w:tr w:rsidR="000F2827" w:rsidTr="000F2827">
              <w:trPr>
                <w:tblCellSpacing w:w="0" w:type="dxa"/>
              </w:trPr>
              <w:tc>
                <w:tcPr>
                  <w:tcW w:w="2500" w:type="pct"/>
                  <w:hideMark/>
                </w:tcPr>
                <w:p w:rsidR="000F2827" w:rsidRDefault="000F2827">
                  <w:pPr>
                    <w:jc w:val="center"/>
                    <w:rPr>
                      <w:sz w:val="48"/>
                      <w:szCs w:val="48"/>
                    </w:rPr>
                  </w:pPr>
                  <w:r>
                    <w:rPr>
                      <w:sz w:val="36"/>
                      <w:szCs w:val="36"/>
                    </w:rPr>
                    <w:br/>
                  </w:r>
                  <w:r>
                    <w:rPr>
                      <w:color w:val="3300FF"/>
                      <w:sz w:val="36"/>
                      <w:szCs w:val="36"/>
                    </w:rPr>
                    <w:t>20% Performance Fee</w:t>
                  </w:r>
                </w:p>
                <w:p w:rsidR="000F2827" w:rsidRDefault="000F2827">
                  <w:pPr>
                    <w:rPr>
                      <w:sz w:val="24"/>
                      <w:szCs w:val="24"/>
                    </w:rPr>
                  </w:pPr>
                </w:p>
              </w:tc>
              <w:tc>
                <w:tcPr>
                  <w:tcW w:w="2500" w:type="pct"/>
                  <w:hideMark/>
                </w:tcPr>
                <w:p w:rsidR="000F2827" w:rsidRDefault="000F2827">
                  <w:pPr>
                    <w:rPr>
                      <w:sz w:val="24"/>
                      <w:szCs w:val="24"/>
                    </w:rPr>
                  </w:pPr>
                  <w:r>
                    <w:t>Performance Fee is calculated based upon the profit made for the given time period that exceeds the Benchmark(s). For the purpose of this agreement, a "Benchmark" is defined as the net new high for a </w:t>
                  </w:r>
                  <w:proofErr w:type="spellStart"/>
                  <w:r>
                    <w:t>calender</w:t>
                  </w:r>
                  <w:proofErr w:type="spellEnd"/>
                  <w:r>
                    <w:t xml:space="preserve"> month during the life of the account. The initial Benchmark will be based upon the current account equity (which includes all open and closed positions), as of the Effective Date of this agreement. Profit shall be determined by taking into consideration the ending account equity on all trading activity (which includes all open and closed </w:t>
                  </w:r>
                  <w:proofErr w:type="spellStart"/>
                  <w:r>
                    <w:t>positioins</w:t>
                  </w:r>
                  <w:proofErr w:type="spellEnd"/>
                  <w:r>
                    <w:t>), during the given time period relative to previous net new highs set from previous Benchmark(s).</w:t>
                  </w:r>
                </w:p>
              </w:tc>
            </w:tr>
            <w:tr w:rsidR="000F2827" w:rsidTr="000F2827">
              <w:trPr>
                <w:tblCellSpacing w:w="0" w:type="dxa"/>
              </w:trPr>
              <w:tc>
                <w:tcPr>
                  <w:tcW w:w="2500" w:type="pct"/>
                  <w:hideMark/>
                </w:tcPr>
                <w:p w:rsidR="000F2827" w:rsidRDefault="000F2827">
                  <w:pPr>
                    <w:jc w:val="center"/>
                  </w:pPr>
                  <w:r>
                    <w:rPr>
                      <w:color w:val="3300FF"/>
                      <w:sz w:val="27"/>
                      <w:szCs w:val="27"/>
                    </w:rPr>
                    <w:t>Performance Fee Example:</w:t>
                  </w:r>
                  <w:r>
                    <w:t> </w:t>
                  </w:r>
                  <w:r>
                    <w:br/>
                  </w:r>
                  <w:r>
                    <w:br/>
                  </w:r>
                  <w:r>
                    <w:rPr>
                      <w:color w:val="000000"/>
                    </w:rPr>
                    <w:t>Investment:         $100,000</w:t>
                  </w:r>
                  <w:r>
                    <w:rPr>
                      <w:color w:val="000000"/>
                    </w:rPr>
                    <w:br/>
                    <w:t>  Profit:                      $10,000</w:t>
                  </w:r>
                  <w:r>
                    <w:rPr>
                      <w:color w:val="000000"/>
                    </w:rPr>
                    <w:br/>
                    <w:t> </w:t>
                  </w:r>
                  <w:proofErr w:type="spellStart"/>
                  <w:r>
                    <w:rPr>
                      <w:color w:val="000000"/>
                    </w:rPr>
                    <w:t>Perf</w:t>
                  </w:r>
                  <w:proofErr w:type="spellEnd"/>
                  <w:r>
                    <w:rPr>
                      <w:color w:val="000000"/>
                    </w:rPr>
                    <w:t>. Fee:                </w:t>
                  </w:r>
                  <w:r>
                    <w:rPr>
                      <w:rStyle w:val="apple-converted-space"/>
                      <w:color w:val="000000"/>
                    </w:rPr>
                    <w:t> </w:t>
                  </w:r>
                  <w:r>
                    <w:rPr>
                      <w:color w:val="000000"/>
                      <w:u w:val="single"/>
                    </w:rPr>
                    <w:t>$2,000</w:t>
                  </w:r>
                  <w:r>
                    <w:rPr>
                      <w:color w:val="000000"/>
                      <w:u w:val="single"/>
                    </w:rPr>
                    <w:br/>
                  </w:r>
                  <w:r>
                    <w:rPr>
                      <w:color w:val="000000"/>
                    </w:rPr>
                    <w:t xml:space="preserve"> New </w:t>
                  </w:r>
                  <w:proofErr w:type="spellStart"/>
                  <w:r>
                    <w:rPr>
                      <w:color w:val="000000"/>
                    </w:rPr>
                    <w:t>MarK</w:t>
                  </w:r>
                  <w:proofErr w:type="spellEnd"/>
                  <w:r>
                    <w:rPr>
                      <w:color w:val="000000"/>
                    </w:rPr>
                    <w:t>:               $8,000</w:t>
                  </w:r>
                  <w:r>
                    <w:rPr>
                      <w:color w:val="000000"/>
                    </w:rPr>
                    <w:br/>
                  </w:r>
                  <w:r>
                    <w:rPr>
                      <w:color w:val="000000"/>
                    </w:rPr>
                    <w:br/>
                    <w:t>High Water Mark:  $108,000</w:t>
                  </w:r>
                </w:p>
                <w:p w:rsidR="000F2827" w:rsidRDefault="000F2827">
                  <w:pPr>
                    <w:rPr>
                      <w:sz w:val="24"/>
                      <w:szCs w:val="24"/>
                    </w:rPr>
                  </w:pPr>
                </w:p>
              </w:tc>
              <w:tc>
                <w:tcPr>
                  <w:tcW w:w="2500" w:type="pct"/>
                  <w:hideMark/>
                </w:tcPr>
                <w:p w:rsidR="000F2827" w:rsidRDefault="000F2827">
                  <w:pPr>
                    <w:rPr>
                      <w:sz w:val="24"/>
                      <w:szCs w:val="24"/>
                    </w:rPr>
                  </w:pPr>
                  <w:r>
                    <w:br/>
                  </w:r>
                  <w:r>
                    <w:br/>
                  </w:r>
                  <w:r>
                    <w:br/>
                    <w:t xml:space="preserve">Only profits in excess of the previous month will pay another performance fee over </w:t>
                  </w:r>
                  <w:proofErr w:type="spellStart"/>
                  <w:r>
                    <w:t>an</w:t>
                  </w:r>
                  <w:proofErr w:type="spellEnd"/>
                  <w:r>
                    <w:t xml:space="preserve"> above. If we make another $10,000 our fee is $2,000 and New High Water Mark is $116,000</w:t>
                  </w:r>
                </w:p>
              </w:tc>
            </w:tr>
          </w:tbl>
          <w:p w:rsidR="000F2827" w:rsidRDefault="000F2827" w:rsidP="000F2827">
            <w:pPr>
              <w:rPr>
                <w:rFonts w:ascii="Arial" w:hAnsi="Arial" w:cs="Arial"/>
                <w:vanish/>
                <w:color w:val="000000"/>
                <w:sz w:val="18"/>
                <w:szCs w:val="18"/>
              </w:rPr>
            </w:pPr>
          </w:p>
          <w:tbl>
            <w:tblPr>
              <w:tblW w:w="5000" w:type="pct"/>
              <w:tblCellSpacing w:w="0" w:type="dxa"/>
              <w:tblCellMar>
                <w:left w:w="0" w:type="dxa"/>
                <w:right w:w="0" w:type="dxa"/>
              </w:tblCellMar>
              <w:tblLook w:val="04A0" w:firstRow="1" w:lastRow="0" w:firstColumn="1" w:lastColumn="0" w:noHBand="0" w:noVBand="1"/>
            </w:tblPr>
            <w:tblGrid>
              <w:gridCol w:w="10500"/>
            </w:tblGrid>
            <w:tr w:rsidR="000F2827" w:rsidTr="000F2827">
              <w:trPr>
                <w:tblCellSpacing w:w="0" w:type="dxa"/>
              </w:trPr>
              <w:tc>
                <w:tcPr>
                  <w:tcW w:w="5000" w:type="pct"/>
                  <w:hideMark/>
                </w:tcPr>
                <w:p w:rsidR="000F2827" w:rsidRDefault="000F2827">
                  <w:r>
                    <w:pict>
                      <v:rect id="_x0000_i1028" style="width:0;height:1.5pt" o:hralign="center" o:hrstd="t" o:hr="t" fillcolor="#a0a0a0" stroked="f"/>
                    </w:pict>
                  </w:r>
                </w:p>
                <w:p w:rsidR="000F2827" w:rsidRDefault="000F2827">
                  <w:pPr>
                    <w:rPr>
                      <w:sz w:val="24"/>
                      <w:szCs w:val="24"/>
                    </w:rPr>
                  </w:pPr>
                </w:p>
              </w:tc>
            </w:tr>
            <w:tr w:rsidR="000F2827" w:rsidTr="000F2827">
              <w:trPr>
                <w:tblCellSpacing w:w="0" w:type="dxa"/>
              </w:trPr>
              <w:tc>
                <w:tcPr>
                  <w:tcW w:w="5000" w:type="pct"/>
                  <w:hideMark/>
                </w:tcPr>
                <w:tbl>
                  <w:tblPr>
                    <w:tblW w:w="4875" w:type="dxa"/>
                    <w:jc w:val="center"/>
                    <w:tblCellSpacing w:w="0" w:type="dxa"/>
                    <w:tblCellMar>
                      <w:left w:w="0" w:type="dxa"/>
                      <w:right w:w="0" w:type="dxa"/>
                    </w:tblCellMar>
                    <w:tblLook w:val="04A0" w:firstRow="1" w:lastRow="0" w:firstColumn="1" w:lastColumn="0" w:noHBand="0" w:noVBand="1"/>
                    <w:tblDescription w:val="image table"/>
                  </w:tblPr>
                  <w:tblGrid>
                    <w:gridCol w:w="4875"/>
                  </w:tblGrid>
                  <w:tr w:rsidR="000F2827">
                    <w:trPr>
                      <w:tblCellSpacing w:w="0" w:type="dxa"/>
                      <w:jc w:val="center"/>
                    </w:trPr>
                    <w:tc>
                      <w:tcPr>
                        <w:tcW w:w="0" w:type="auto"/>
                        <w:hideMark/>
                      </w:tcPr>
                      <w:tbl>
                        <w:tblPr>
                          <w:tblW w:w="5000" w:type="pct"/>
                          <w:jc w:val="center"/>
                          <w:tblCellSpacing w:w="0" w:type="dxa"/>
                          <w:tblCellMar>
                            <w:left w:w="0" w:type="dxa"/>
                            <w:right w:w="0" w:type="dxa"/>
                          </w:tblCellMar>
                          <w:tblLook w:val="04A0" w:firstRow="1" w:lastRow="0" w:firstColumn="1" w:lastColumn="0" w:noHBand="0" w:noVBand="1"/>
                        </w:tblPr>
                        <w:tblGrid>
                          <w:gridCol w:w="4875"/>
                        </w:tblGrid>
                        <w:tr w:rsidR="000F2827">
                          <w:trPr>
                            <w:tblCellSpacing w:w="0" w:type="dxa"/>
                            <w:jc w:val="center"/>
                          </w:trPr>
                          <w:tc>
                            <w:tcPr>
                              <w:tcW w:w="0" w:type="auto"/>
                              <w:vAlign w:val="center"/>
                              <w:hideMark/>
                            </w:tcPr>
                            <w:p w:rsidR="000F2827" w:rsidRDefault="000F2827">
                              <w:pPr>
                                <w:jc w:val="center"/>
                                <w:rPr>
                                  <w:sz w:val="24"/>
                                  <w:szCs w:val="24"/>
                                </w:rPr>
                              </w:pPr>
                              <w:r>
                                <w:rPr>
                                  <w:rFonts w:ascii="Arial" w:hAnsi="Arial" w:cs="Arial"/>
                                  <w:noProof/>
                                  <w:color w:val="944F1F"/>
                                  <w:sz w:val="18"/>
                                  <w:szCs w:val="18"/>
                                </w:rPr>
                                <w:drawing>
                                  <wp:inline distT="0" distB="0" distL="0" distR="0">
                                    <wp:extent cx="2860040" cy="712470"/>
                                    <wp:effectExtent l="0" t="0" r="0" b="0"/>
                                    <wp:docPr id="13" name="Picture 13" descr="http://www.forexhybrid.com/images/300_questionsbutton.jpg">
                                      <a:hlinkClick xmlns:a="http://schemas.openxmlformats.org/drawingml/2006/main" r:id="rId17"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exhybrid.com/images/300_questionsbutton.jpg">
                                              <a:hlinkClick r:id="rId17" tgtFrame="&quot;_self&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712470"/>
                                            </a:xfrm>
                                            <a:prstGeom prst="rect">
                                              <a:avLst/>
                                            </a:prstGeom>
                                            <a:noFill/>
                                            <a:ln>
                                              <a:noFill/>
                                            </a:ln>
                                          </pic:spPr>
                                        </pic:pic>
                                      </a:graphicData>
                                    </a:graphic>
                                  </wp:inline>
                                </w:drawing>
                              </w:r>
                            </w:p>
                          </w:tc>
                        </w:tr>
                        <w:tr w:rsidR="000F2827">
                          <w:trPr>
                            <w:tblCellSpacing w:w="0" w:type="dxa"/>
                            <w:jc w:val="center"/>
                          </w:trPr>
                          <w:tc>
                            <w:tcPr>
                              <w:tcW w:w="0" w:type="auto"/>
                              <w:vAlign w:val="center"/>
                              <w:hideMark/>
                            </w:tcPr>
                            <w:p w:rsidR="000F2827" w:rsidRDefault="000F2827">
                              <w:pPr>
                                <w:jc w:val="center"/>
                                <w:rPr>
                                  <w:sz w:val="24"/>
                                  <w:szCs w:val="24"/>
                                </w:rPr>
                              </w:pPr>
                            </w:p>
                          </w:tc>
                        </w:tr>
                      </w:tbl>
                      <w:p w:rsidR="000F2827" w:rsidRDefault="000F2827">
                        <w:pPr>
                          <w:jc w:val="center"/>
                          <w:rPr>
                            <w:sz w:val="24"/>
                            <w:szCs w:val="24"/>
                          </w:rPr>
                        </w:pPr>
                      </w:p>
                    </w:tc>
                  </w:tr>
                </w:tbl>
                <w:p w:rsidR="000F2827" w:rsidRDefault="000F2827">
                  <w:pPr>
                    <w:jc w:val="center"/>
                    <w:rPr>
                      <w:sz w:val="24"/>
                      <w:szCs w:val="24"/>
                    </w:rPr>
                  </w:pPr>
                </w:p>
              </w:tc>
            </w:tr>
            <w:tr w:rsidR="000F2827">
              <w:trPr>
                <w:tblCellSpacing w:w="0" w:type="dxa"/>
              </w:trPr>
              <w:tc>
                <w:tcPr>
                  <w:tcW w:w="0" w:type="auto"/>
                  <w:vAlign w:val="center"/>
                  <w:hideMark/>
                </w:tcPr>
                <w:p w:rsidR="000F2827" w:rsidRDefault="000F2827">
                  <w:pPr>
                    <w:pStyle w:val="NormalWeb"/>
                    <w:spacing w:before="0" w:beforeAutospacing="0" w:after="0" w:afterAutospacing="0"/>
                    <w:ind w:right="825"/>
                  </w:pPr>
                  <w:r>
                    <w:rPr>
                      <w:color w:val="000000"/>
                      <w:sz w:val="27"/>
                      <w:szCs w:val="27"/>
                    </w:rPr>
                    <w:t>                                   *</w:t>
                  </w:r>
                  <w:proofErr w:type="spellStart"/>
                  <w:r>
                    <w:rPr>
                      <w:sz w:val="27"/>
                      <w:szCs w:val="27"/>
                    </w:rPr>
                    <w:fldChar w:fldCharType="begin"/>
                  </w:r>
                  <w:r>
                    <w:rPr>
                      <w:sz w:val="27"/>
                      <w:szCs w:val="27"/>
                    </w:rPr>
                    <w:instrText xml:space="preserve"> HYPERLINK "http://www.forexhybrid.com/contactus/riskdisclosure.html" \t "_self" </w:instrText>
                  </w:r>
                  <w:r>
                    <w:rPr>
                      <w:sz w:val="27"/>
                      <w:szCs w:val="27"/>
                    </w:rPr>
                    <w:fldChar w:fldCharType="separate"/>
                  </w:r>
                  <w:r>
                    <w:rPr>
                      <w:rStyle w:val="Hyperlink"/>
                      <w:rFonts w:ascii="Arial" w:hAnsi="Arial" w:cs="Arial"/>
                      <w:color w:val="000000"/>
                    </w:rPr>
                    <w:t>Forex</w:t>
                  </w:r>
                  <w:proofErr w:type="spellEnd"/>
                  <w:r>
                    <w:rPr>
                      <w:rStyle w:val="Hyperlink"/>
                      <w:rFonts w:ascii="Arial" w:hAnsi="Arial" w:cs="Arial"/>
                      <w:color w:val="000000"/>
                    </w:rPr>
                    <w:t xml:space="preserve"> trading</w:t>
                  </w:r>
                  <w:r>
                    <w:rPr>
                      <w:rStyle w:val="apple-converted-space"/>
                      <w:rFonts w:ascii="Arial" w:hAnsi="Arial" w:cs="Arial"/>
                      <w:color w:val="000000"/>
                      <w:sz w:val="18"/>
                      <w:szCs w:val="18"/>
                      <w:u w:val="single"/>
                    </w:rPr>
                    <w:t> </w:t>
                  </w:r>
                  <w:r>
                    <w:rPr>
                      <w:rStyle w:val="Hyperlink"/>
                      <w:rFonts w:ascii="Arial" w:hAnsi="Arial" w:cs="Arial"/>
                      <w:color w:val="000000"/>
                      <w:sz w:val="18"/>
                      <w:szCs w:val="18"/>
                    </w:rPr>
                    <w:t>involves significant risk of loss and is not suitable for all investors</w:t>
                  </w:r>
                  <w:r>
                    <w:rPr>
                      <w:sz w:val="27"/>
                      <w:szCs w:val="27"/>
                    </w:rPr>
                    <w:fldChar w:fldCharType="end"/>
                  </w:r>
                  <w:r>
                    <w:rPr>
                      <w:sz w:val="27"/>
                      <w:szCs w:val="27"/>
                    </w:rPr>
                    <w:br/>
                    <w:t>                                                                   *</w:t>
                  </w:r>
                  <w:r>
                    <w:t>Read</w:t>
                  </w:r>
                  <w:r>
                    <w:rPr>
                      <w:rStyle w:val="apple-converted-space"/>
                    </w:rPr>
                    <w:t> </w:t>
                  </w:r>
                  <w:hyperlink r:id="rId19" w:tgtFrame="_self" w:history="1">
                    <w:r>
                      <w:rPr>
                        <w:rStyle w:val="Hyperlink"/>
                        <w:rFonts w:ascii="Arial" w:hAnsi="Arial" w:cs="Arial"/>
                        <w:color w:val="944F1F"/>
                      </w:rPr>
                      <w:t>Full Disclosure</w:t>
                    </w:r>
                  </w:hyperlink>
                </w:p>
              </w:tc>
            </w:tr>
          </w:tbl>
          <w:p w:rsidR="000F2827" w:rsidRDefault="000F2827">
            <w:pPr>
              <w:rPr>
                <w:rFonts w:ascii="Arial" w:hAnsi="Arial" w:cs="Arial"/>
                <w:color w:val="000000"/>
                <w:sz w:val="18"/>
                <w:szCs w:val="18"/>
              </w:rPr>
            </w:pPr>
          </w:p>
        </w:tc>
      </w:tr>
    </w:tbl>
    <w:p w:rsidR="00A76341" w:rsidRDefault="00A76341">
      <w:bookmarkStart w:id="0" w:name="_GoBack"/>
      <w:bookmarkEnd w:id="0"/>
    </w:p>
    <w:p w:rsidR="00AE7AC7" w:rsidRDefault="00AE7AC7" w:rsidP="00AE7AC7">
      <w:r>
        <w:t>@charset "utf-8";</w:t>
      </w:r>
    </w:p>
    <w:p w:rsidR="00AE7AC7" w:rsidRDefault="00AE7AC7" w:rsidP="00AE7AC7">
      <w:r>
        <w:t>/* CSS Document */</w:t>
      </w:r>
    </w:p>
    <w:p w:rsidR="00AE7AC7" w:rsidRDefault="00AE7AC7" w:rsidP="00AE7AC7"/>
    <w:p w:rsidR="00AE7AC7" w:rsidRDefault="00AE7AC7" w:rsidP="00AE7AC7">
      <w:proofErr w:type="gramStart"/>
      <w:r>
        <w:t>body</w:t>
      </w:r>
      <w:proofErr w:type="gramEnd"/>
      <w:r>
        <w:t xml:space="preserve"> {</w:t>
      </w:r>
    </w:p>
    <w:p w:rsidR="00AE7AC7" w:rsidRDefault="00AE7AC7" w:rsidP="00AE7AC7">
      <w:r>
        <w:tab/>
      </w:r>
      <w:proofErr w:type="gramStart"/>
      <w:r>
        <w:t>background-attachment</w:t>
      </w:r>
      <w:proofErr w:type="gramEnd"/>
      <w:r>
        <w:t>: fixed;</w:t>
      </w:r>
    </w:p>
    <w:p w:rsidR="00AE7AC7" w:rsidRDefault="00AE7AC7" w:rsidP="00AE7AC7">
      <w:r>
        <w:tab/>
      </w:r>
      <w:proofErr w:type="gramStart"/>
      <w:r>
        <w:t>background-color</w:t>
      </w:r>
      <w:proofErr w:type="gramEnd"/>
      <w:r>
        <w:t>: #FFF;</w:t>
      </w:r>
    </w:p>
    <w:p w:rsidR="00AE7AC7" w:rsidRDefault="00AE7AC7" w:rsidP="00AE7AC7">
      <w:r>
        <w:tab/>
      </w:r>
      <w:proofErr w:type="gramStart"/>
      <w:r>
        <w:t>background-image</w:t>
      </w:r>
      <w:proofErr w:type="gramEnd"/>
      <w:r>
        <w:t xml:space="preserve">: </w:t>
      </w:r>
      <w:proofErr w:type="spellStart"/>
      <w:r>
        <w:t>url</w:t>
      </w:r>
      <w:proofErr w:type="spellEnd"/>
      <w:r>
        <w:t>(background.png);</w:t>
      </w:r>
    </w:p>
    <w:p w:rsidR="00AE7AC7" w:rsidRDefault="00AE7AC7" w:rsidP="00AE7AC7">
      <w:r>
        <w:tab/>
      </w:r>
      <w:proofErr w:type="gramStart"/>
      <w:r>
        <w:t>background-repeat</w:t>
      </w:r>
      <w:proofErr w:type="gramEnd"/>
      <w:r>
        <w:t>: no-repeat;</w:t>
      </w:r>
    </w:p>
    <w:p w:rsidR="00AE7AC7" w:rsidRDefault="00AE7AC7" w:rsidP="00AE7AC7">
      <w:r>
        <w:tab/>
      </w:r>
      <w:proofErr w:type="gramStart"/>
      <w:r>
        <w:t>background-position</w:t>
      </w:r>
      <w:proofErr w:type="gramEnd"/>
      <w:r>
        <w:t>: center;</w:t>
      </w:r>
    </w:p>
    <w:p w:rsidR="00AE7AC7" w:rsidRDefault="00AE7AC7" w:rsidP="00AE7AC7">
      <w:r>
        <w:tab/>
      </w:r>
      <w:proofErr w:type="gramStart"/>
      <w:r>
        <w:t>font-family</w:t>
      </w:r>
      <w:proofErr w:type="gramEnd"/>
      <w:r>
        <w:t>: Helvetica, Arial, sans-serif;</w:t>
      </w:r>
    </w:p>
    <w:p w:rsidR="00AE7AC7" w:rsidRDefault="00AE7AC7" w:rsidP="00AE7AC7">
      <w:r>
        <w:tab/>
      </w:r>
      <w:proofErr w:type="gramStart"/>
      <w:r>
        <w:t>font-size</w:t>
      </w:r>
      <w:proofErr w:type="gramEnd"/>
      <w:r>
        <w:t>: 100%;</w:t>
      </w:r>
    </w:p>
    <w:p w:rsidR="00AE7AC7" w:rsidRDefault="00AE7AC7" w:rsidP="00AE7AC7">
      <w:r>
        <w:tab/>
      </w:r>
      <w:proofErr w:type="gramStart"/>
      <w:r>
        <w:t>font-style</w:t>
      </w:r>
      <w:proofErr w:type="gramEnd"/>
      <w:r>
        <w:t>: normal;</w:t>
      </w:r>
    </w:p>
    <w:p w:rsidR="00AE7AC7" w:rsidRDefault="00AE7AC7" w:rsidP="00AE7AC7">
      <w:r>
        <w:tab/>
      </w:r>
      <w:proofErr w:type="gramStart"/>
      <w:r>
        <w:t>font-weight</w:t>
      </w:r>
      <w:proofErr w:type="gramEnd"/>
      <w:r>
        <w:t>: normal;</w:t>
      </w:r>
    </w:p>
    <w:p w:rsidR="00AE7AC7" w:rsidRDefault="00AE7AC7" w:rsidP="00AE7AC7">
      <w:r>
        <w:tab/>
      </w:r>
      <w:proofErr w:type="gramStart"/>
      <w:r>
        <w:t>font-variant</w:t>
      </w:r>
      <w:proofErr w:type="gramEnd"/>
      <w:r>
        <w:t>: normal;</w:t>
      </w:r>
    </w:p>
    <w:p w:rsidR="00AE7AC7" w:rsidRDefault="00AE7AC7" w:rsidP="00AE7AC7">
      <w:r>
        <w:tab/>
      </w:r>
      <w:proofErr w:type="gramStart"/>
      <w:r>
        <w:t>color</w:t>
      </w:r>
      <w:proofErr w:type="gramEnd"/>
      <w:r>
        <w:t>: #FFF;</w:t>
      </w:r>
      <w:r>
        <w:tab/>
      </w:r>
    </w:p>
    <w:p w:rsidR="00AE7AC7" w:rsidRDefault="00AE7AC7" w:rsidP="00AE7AC7">
      <w:r>
        <w:t>}</w:t>
      </w:r>
    </w:p>
    <w:p w:rsidR="00AE7AC7" w:rsidRDefault="00AE7AC7" w:rsidP="00AE7AC7"/>
    <w:p w:rsidR="00AE7AC7" w:rsidRDefault="00AE7AC7" w:rsidP="00AE7AC7">
      <w:r>
        <w:t>#wrapper {</w:t>
      </w:r>
    </w:p>
    <w:p w:rsidR="00AE7AC7" w:rsidRDefault="00AE7AC7" w:rsidP="00AE7AC7">
      <w:r>
        <w:t xml:space="preserve">    </w:t>
      </w:r>
      <w:proofErr w:type="gramStart"/>
      <w:r>
        <w:t>margin</w:t>
      </w:r>
      <w:proofErr w:type="gramEnd"/>
      <w:r>
        <w:t>: 40px auto;</w:t>
      </w:r>
    </w:p>
    <w:p w:rsidR="00AE7AC7" w:rsidRDefault="00AE7AC7" w:rsidP="00AE7AC7">
      <w:r>
        <w:t xml:space="preserve">    </w:t>
      </w:r>
      <w:proofErr w:type="gramStart"/>
      <w:r>
        <w:t>padding</w:t>
      </w:r>
      <w:proofErr w:type="gramEnd"/>
      <w:r>
        <w:t>: 0 1em;</w:t>
      </w:r>
    </w:p>
    <w:p w:rsidR="00AE7AC7" w:rsidRDefault="00AE7AC7" w:rsidP="00AE7AC7">
      <w:r>
        <w:t xml:space="preserve">    </w:t>
      </w:r>
      <w:proofErr w:type="gramStart"/>
      <w:r>
        <w:t>max-width</w:t>
      </w:r>
      <w:proofErr w:type="gramEnd"/>
      <w:r>
        <w:t>: 82.0625em;      /* 1313px / 16px = 82.0625em */</w:t>
      </w:r>
    </w:p>
    <w:p w:rsidR="00AE7AC7" w:rsidRDefault="00AE7AC7" w:rsidP="00AE7AC7">
      <w:r>
        <w:t>}</w:t>
      </w:r>
    </w:p>
    <w:p w:rsidR="00AE7AC7" w:rsidRDefault="00AE7AC7" w:rsidP="00AE7AC7"/>
    <w:p w:rsidR="00AE7AC7" w:rsidRDefault="00AE7AC7" w:rsidP="00AE7AC7">
      <w:proofErr w:type="gramStart"/>
      <w:r>
        <w:t>header</w:t>
      </w:r>
      <w:proofErr w:type="gramEnd"/>
      <w:r>
        <w:t xml:space="preserve"> {</w:t>
      </w:r>
    </w:p>
    <w:p w:rsidR="00AE7AC7" w:rsidRDefault="00AE7AC7" w:rsidP="00AE7AC7">
      <w:r>
        <w:tab/>
      </w:r>
      <w:proofErr w:type="gramStart"/>
      <w:r>
        <w:t>background-color</w:t>
      </w:r>
      <w:proofErr w:type="gramEnd"/>
      <w:r>
        <w:t>: #000;</w:t>
      </w:r>
    </w:p>
    <w:p w:rsidR="00AE7AC7" w:rsidRDefault="00AE7AC7" w:rsidP="00AE7AC7">
      <w:r>
        <w:tab/>
      </w:r>
      <w:proofErr w:type="gramStart"/>
      <w:r>
        <w:t>height</w:t>
      </w:r>
      <w:proofErr w:type="gramEnd"/>
      <w:r>
        <w:t>: 200%;</w:t>
      </w:r>
    </w:p>
    <w:p w:rsidR="00AE7AC7" w:rsidRDefault="00AE7AC7" w:rsidP="00AE7AC7">
      <w:r>
        <w:tab/>
      </w:r>
      <w:proofErr w:type="gramStart"/>
      <w:r>
        <w:t>width</w:t>
      </w:r>
      <w:proofErr w:type="gramEnd"/>
      <w:r>
        <w:t>: 82.0625%;</w:t>
      </w:r>
    </w:p>
    <w:p w:rsidR="00AE7AC7" w:rsidRDefault="00AE7AC7" w:rsidP="00AE7AC7"/>
    <w:p w:rsidR="00AE7AC7" w:rsidRDefault="00AE7AC7" w:rsidP="00AE7AC7">
      <w:r>
        <w:t>}</w:t>
      </w:r>
    </w:p>
    <w:p w:rsidR="00AE7AC7" w:rsidRDefault="00AE7AC7" w:rsidP="00AE7AC7">
      <w:r>
        <w:t>.</w:t>
      </w:r>
      <w:proofErr w:type="spellStart"/>
      <w:r>
        <w:t>nav</w:t>
      </w:r>
      <w:proofErr w:type="spellEnd"/>
      <w:r>
        <w:t xml:space="preserve"> {</w:t>
      </w:r>
    </w:p>
    <w:p w:rsidR="00AE7AC7" w:rsidRDefault="00AE7AC7" w:rsidP="00AE7AC7">
      <w:r>
        <w:tab/>
      </w:r>
      <w:proofErr w:type="gramStart"/>
      <w:r>
        <w:t>margin-left</w:t>
      </w:r>
      <w:proofErr w:type="gramEnd"/>
      <w:r>
        <w:t>: auto;</w:t>
      </w:r>
    </w:p>
    <w:p w:rsidR="00AE7AC7" w:rsidRDefault="00AE7AC7" w:rsidP="00AE7AC7">
      <w:r>
        <w:tab/>
      </w:r>
      <w:proofErr w:type="gramStart"/>
      <w:r>
        <w:t>margin-right</w:t>
      </w:r>
      <w:proofErr w:type="gramEnd"/>
      <w:r>
        <w:t>: auto;</w:t>
      </w:r>
    </w:p>
    <w:p w:rsidR="00AE7AC7" w:rsidRDefault="00AE7AC7" w:rsidP="00AE7AC7">
      <w:r>
        <w:tab/>
      </w:r>
      <w:proofErr w:type="gramStart"/>
      <w:r>
        <w:t>background-color</w:t>
      </w:r>
      <w:proofErr w:type="gramEnd"/>
      <w:r>
        <w:t>: #0F0;</w:t>
      </w:r>
    </w:p>
    <w:p w:rsidR="00AE7AC7" w:rsidRDefault="00AE7AC7" w:rsidP="00AE7AC7">
      <w:r>
        <w:tab/>
      </w:r>
      <w:proofErr w:type="gramStart"/>
      <w:r>
        <w:t>padding</w:t>
      </w:r>
      <w:proofErr w:type="gramEnd"/>
      <w:r>
        <w:t>: 35px;</w:t>
      </w:r>
    </w:p>
    <w:p w:rsidR="00AE7AC7" w:rsidRDefault="00AE7AC7" w:rsidP="00AE7AC7">
      <w:r>
        <w:t>}</w:t>
      </w:r>
    </w:p>
    <w:p w:rsidR="00AE7AC7" w:rsidRDefault="00AE7AC7" w:rsidP="00AE7AC7"/>
    <w:p w:rsidR="00AE7AC7" w:rsidRDefault="00AE7AC7" w:rsidP="00AE7AC7">
      <w:proofErr w:type="gramStart"/>
      <w:r>
        <w:t>a:</w:t>
      </w:r>
      <w:proofErr w:type="gramEnd"/>
      <w:r>
        <w:t>link {</w:t>
      </w:r>
    </w:p>
    <w:p w:rsidR="00AE7AC7" w:rsidRDefault="00AE7AC7" w:rsidP="00AE7AC7">
      <w:r>
        <w:tab/>
      </w:r>
      <w:proofErr w:type="gramStart"/>
      <w:r>
        <w:t>color</w:t>
      </w:r>
      <w:proofErr w:type="gramEnd"/>
      <w:r>
        <w:t>: #42413C;</w:t>
      </w:r>
    </w:p>
    <w:p w:rsidR="00AE7AC7" w:rsidRDefault="00AE7AC7" w:rsidP="00AE7AC7">
      <w:r>
        <w:tab/>
      </w:r>
      <w:proofErr w:type="gramStart"/>
      <w:r>
        <w:t>text-decoration</w:t>
      </w:r>
      <w:proofErr w:type="gramEnd"/>
      <w:r>
        <w:t>: underline;</w:t>
      </w:r>
    </w:p>
    <w:p w:rsidR="00AE7AC7" w:rsidRDefault="00AE7AC7" w:rsidP="00AE7AC7">
      <w:r>
        <w:t>}</w:t>
      </w:r>
    </w:p>
    <w:p w:rsidR="00AE7AC7" w:rsidRDefault="00AE7AC7" w:rsidP="00AE7AC7"/>
    <w:p w:rsidR="00AE7AC7" w:rsidRDefault="00AE7AC7" w:rsidP="00AE7AC7">
      <w:proofErr w:type="gramStart"/>
      <w:r>
        <w:t>a:</w:t>
      </w:r>
      <w:proofErr w:type="gramEnd"/>
      <w:r>
        <w:t>visited {</w:t>
      </w:r>
    </w:p>
    <w:p w:rsidR="00AE7AC7" w:rsidRDefault="00AE7AC7" w:rsidP="00AE7AC7">
      <w:r>
        <w:tab/>
      </w:r>
      <w:proofErr w:type="gramStart"/>
      <w:r>
        <w:t>color</w:t>
      </w:r>
      <w:proofErr w:type="gramEnd"/>
      <w:r>
        <w:t>: #6E6C64;</w:t>
      </w:r>
    </w:p>
    <w:p w:rsidR="00AE7AC7" w:rsidRDefault="00AE7AC7" w:rsidP="00AE7AC7">
      <w:r>
        <w:tab/>
      </w:r>
      <w:proofErr w:type="gramStart"/>
      <w:r>
        <w:t>text-decoration</w:t>
      </w:r>
      <w:proofErr w:type="gramEnd"/>
      <w:r>
        <w:t>: underline;</w:t>
      </w:r>
    </w:p>
    <w:p w:rsidR="00AE7AC7" w:rsidRDefault="00AE7AC7" w:rsidP="00AE7AC7">
      <w:r>
        <w:t>}</w:t>
      </w:r>
    </w:p>
    <w:p w:rsidR="00AE7AC7" w:rsidRDefault="00AE7AC7" w:rsidP="00AE7AC7"/>
    <w:p w:rsidR="00AE7AC7" w:rsidRDefault="00AE7AC7" w:rsidP="00AE7AC7">
      <w:proofErr w:type="gramStart"/>
      <w:r>
        <w:t>a:</w:t>
      </w:r>
      <w:proofErr w:type="gramEnd"/>
      <w:r>
        <w:t>hover, a:active, a:focus { /* this group of selectors will give a keyboard navigator the same hover experience as the person using a mouse. */</w:t>
      </w:r>
    </w:p>
    <w:p w:rsidR="00AE7AC7" w:rsidRDefault="00AE7AC7" w:rsidP="00AE7AC7">
      <w:r>
        <w:tab/>
      </w:r>
      <w:proofErr w:type="gramStart"/>
      <w:r>
        <w:t>text-decoration</w:t>
      </w:r>
      <w:proofErr w:type="gramEnd"/>
      <w:r>
        <w:t>: none;</w:t>
      </w:r>
    </w:p>
    <w:p w:rsidR="00AE7AC7" w:rsidRDefault="00AE7AC7" w:rsidP="00AE7AC7">
      <w:r>
        <w:t>}</w:t>
      </w:r>
    </w:p>
    <w:p w:rsidR="00AE7AC7" w:rsidRDefault="00AE7AC7" w:rsidP="00AE7AC7"/>
    <w:p w:rsidR="00AE7AC7" w:rsidRDefault="00AE7AC7" w:rsidP="00AE7AC7">
      <w:r>
        <w:t>h1 {</w:t>
      </w:r>
    </w:p>
    <w:p w:rsidR="00AE7AC7" w:rsidRDefault="00AE7AC7" w:rsidP="00AE7AC7">
      <w:r>
        <w:tab/>
      </w:r>
      <w:proofErr w:type="gramStart"/>
      <w:r>
        <w:t>margin-left</w:t>
      </w:r>
      <w:proofErr w:type="gramEnd"/>
      <w:r>
        <w:t>: 14.575%;    /* 144px / 988px = 0.14575 */</w:t>
      </w:r>
    </w:p>
    <w:p w:rsidR="00AE7AC7" w:rsidRDefault="00AE7AC7" w:rsidP="00AE7AC7">
      <w:r>
        <w:lastRenderedPageBreak/>
        <w:tab/>
      </w:r>
      <w:proofErr w:type="gramStart"/>
      <w:r>
        <w:t>width</w:t>
      </w:r>
      <w:proofErr w:type="gramEnd"/>
      <w:r>
        <w:t>: 130.85%;           /* 700px / 988px = 0.7085 */</w:t>
      </w:r>
    </w:p>
    <w:p w:rsidR="00AE7AC7" w:rsidRDefault="00AE7AC7" w:rsidP="00AE7AC7">
      <w:r>
        <w:t>}</w:t>
      </w:r>
    </w:p>
    <w:p w:rsidR="00AE7AC7" w:rsidRDefault="00AE7AC7" w:rsidP="00AE7AC7"/>
    <w:p w:rsidR="00AE7AC7" w:rsidRDefault="00AE7AC7" w:rsidP="00AE7AC7">
      <w:r>
        <w:t>h2 {</w:t>
      </w:r>
    </w:p>
    <w:p w:rsidR="00AE7AC7" w:rsidRDefault="00AE7AC7" w:rsidP="00AE7AC7">
      <w:r>
        <w:t xml:space="preserve">    </w:t>
      </w:r>
      <w:proofErr w:type="gramStart"/>
      <w:r>
        <w:t>margin-left</w:t>
      </w:r>
      <w:proofErr w:type="gramEnd"/>
      <w:r>
        <w:t>: 14.575%;    /* 144px / 988px = 0.14575 */</w:t>
      </w:r>
    </w:p>
    <w:p w:rsidR="00AE7AC7" w:rsidRDefault="00AE7AC7" w:rsidP="00AE7AC7">
      <w:r>
        <w:t xml:space="preserve">    </w:t>
      </w:r>
      <w:proofErr w:type="gramStart"/>
      <w:r>
        <w:t>width</w:t>
      </w:r>
      <w:proofErr w:type="gramEnd"/>
      <w:r>
        <w:t>: 100.85%;           /* 700px / 988px = 0.7085 */</w:t>
      </w:r>
    </w:p>
    <w:p w:rsidR="00AE7AC7" w:rsidRDefault="00AE7AC7" w:rsidP="00AE7AC7">
      <w:r>
        <w:t>}</w:t>
      </w:r>
    </w:p>
    <w:p w:rsidR="00AE7AC7" w:rsidRDefault="00AE7AC7" w:rsidP="00AE7AC7"/>
    <w:p w:rsidR="00AE7AC7" w:rsidRDefault="00AE7AC7" w:rsidP="00AE7AC7"/>
    <w:p w:rsidR="00AE7AC7" w:rsidRDefault="00AE7AC7" w:rsidP="00AE7AC7"/>
    <w:p w:rsidR="00AE7AC7" w:rsidRDefault="00AE7AC7" w:rsidP="00AE7AC7"/>
    <w:p w:rsidR="00AE7AC7" w:rsidRDefault="00AE7AC7" w:rsidP="00AE7AC7">
      <w:proofErr w:type="spellStart"/>
      <w:proofErr w:type="gramStart"/>
      <w:r>
        <w:t>ul</w:t>
      </w:r>
      <w:proofErr w:type="spellEnd"/>
      <w:r>
        <w:t>{</w:t>
      </w:r>
      <w:proofErr w:type="gramEnd"/>
    </w:p>
    <w:p w:rsidR="00AE7AC7" w:rsidRDefault="00AE7AC7" w:rsidP="00AE7AC7">
      <w:r>
        <w:tab/>
      </w:r>
      <w:proofErr w:type="spellStart"/>
      <w:proofErr w:type="gramStart"/>
      <w:r>
        <w:t>list-style-type:</w:t>
      </w:r>
      <w:proofErr w:type="gramEnd"/>
      <w:r>
        <w:t>none</w:t>
      </w:r>
      <w:proofErr w:type="spellEnd"/>
      <w:r>
        <w:t>;</w:t>
      </w:r>
    </w:p>
    <w:p w:rsidR="00AE7AC7" w:rsidRDefault="00AE7AC7" w:rsidP="00AE7AC7">
      <w:r>
        <w:tab/>
      </w:r>
      <w:proofErr w:type="gramStart"/>
      <w:r>
        <w:t>margin:</w:t>
      </w:r>
      <w:proofErr w:type="gramEnd"/>
      <w:r>
        <w:t>0;</w:t>
      </w:r>
    </w:p>
    <w:p w:rsidR="00AE7AC7" w:rsidRDefault="00AE7AC7" w:rsidP="00AE7AC7">
      <w:r>
        <w:tab/>
      </w:r>
      <w:proofErr w:type="gramStart"/>
      <w:r>
        <w:t>padding:</w:t>
      </w:r>
      <w:proofErr w:type="gramEnd"/>
      <w:r>
        <w:t>0;</w:t>
      </w:r>
    </w:p>
    <w:p w:rsidR="00AE7AC7" w:rsidRDefault="00AE7AC7" w:rsidP="00AE7AC7">
      <w:r>
        <w:t>}</w:t>
      </w:r>
    </w:p>
    <w:p w:rsidR="00AE7AC7" w:rsidRDefault="00AE7AC7" w:rsidP="00AE7AC7"/>
    <w:p w:rsidR="00AE7AC7" w:rsidRDefault="00AE7AC7" w:rsidP="00AE7AC7">
      <w:proofErr w:type="gramStart"/>
      <w:r>
        <w:t>li{</w:t>
      </w:r>
      <w:proofErr w:type="gramEnd"/>
    </w:p>
    <w:p w:rsidR="00AE7AC7" w:rsidRDefault="00AE7AC7" w:rsidP="00AE7AC7">
      <w:r>
        <w:tab/>
      </w:r>
      <w:proofErr w:type="spellStart"/>
      <w:proofErr w:type="gramStart"/>
      <w:r>
        <w:t>display:</w:t>
      </w:r>
      <w:proofErr w:type="gramEnd"/>
      <w:r>
        <w:t>inline</w:t>
      </w:r>
      <w:proofErr w:type="spellEnd"/>
      <w:r>
        <w:t>;</w:t>
      </w:r>
    </w:p>
    <w:p w:rsidR="00AE7AC7" w:rsidRDefault="00AE7AC7" w:rsidP="00AE7AC7">
      <w:r>
        <w:tab/>
      </w:r>
      <w:proofErr w:type="spellStart"/>
      <w:proofErr w:type="gramStart"/>
      <w:r>
        <w:t>float:</w:t>
      </w:r>
      <w:proofErr w:type="gramEnd"/>
      <w:r>
        <w:t>left</w:t>
      </w:r>
      <w:proofErr w:type="spellEnd"/>
      <w:r>
        <w:t>;</w:t>
      </w:r>
    </w:p>
    <w:p w:rsidR="00AE7AC7" w:rsidRDefault="00AE7AC7" w:rsidP="00AE7AC7">
      <w:r>
        <w:tab/>
      </w:r>
      <w:proofErr w:type="gramStart"/>
      <w:r>
        <w:t>width:</w:t>
      </w:r>
      <w:proofErr w:type="gramEnd"/>
      <w:r>
        <w:t>80px;</w:t>
      </w:r>
    </w:p>
    <w:p w:rsidR="00AE7AC7" w:rsidRDefault="00AE7AC7" w:rsidP="00AE7AC7">
      <w:r>
        <w:tab/>
      </w:r>
      <w:proofErr w:type="spellStart"/>
      <w:proofErr w:type="gramStart"/>
      <w:r>
        <w:t>display:</w:t>
      </w:r>
      <w:proofErr w:type="gramEnd"/>
      <w:r>
        <w:t>block</w:t>
      </w:r>
      <w:proofErr w:type="spellEnd"/>
      <w:r>
        <w:t>;</w:t>
      </w:r>
    </w:p>
    <w:p w:rsidR="00AE7AC7" w:rsidRDefault="00AE7AC7" w:rsidP="00AE7AC7">
      <w:r>
        <w:t>}</w:t>
      </w:r>
    </w:p>
    <w:p w:rsidR="00AE7AC7" w:rsidRDefault="00AE7AC7" w:rsidP="00AE7AC7"/>
    <w:p w:rsidR="00AE7AC7" w:rsidRDefault="00AE7AC7" w:rsidP="00AE7AC7">
      <w:proofErr w:type="spellStart"/>
      <w:proofErr w:type="gramStart"/>
      <w:r>
        <w:t>img</w:t>
      </w:r>
      <w:proofErr w:type="spellEnd"/>
      <w:r>
        <w:t>{</w:t>
      </w:r>
      <w:proofErr w:type="gramEnd"/>
    </w:p>
    <w:p w:rsidR="00AE7AC7" w:rsidRDefault="00AE7AC7" w:rsidP="00AE7AC7">
      <w:r>
        <w:lastRenderedPageBreak/>
        <w:tab/>
      </w:r>
      <w:proofErr w:type="gramStart"/>
      <w:r>
        <w:t>float</w:t>
      </w:r>
      <w:proofErr w:type="gramEnd"/>
      <w:r>
        <w:t>: none;</w:t>
      </w:r>
    </w:p>
    <w:p w:rsidR="00A76341" w:rsidRDefault="00AE7AC7" w:rsidP="00AE7AC7">
      <w:r>
        <w:t>}</w:t>
      </w:r>
    </w:p>
    <w:p w:rsidR="00A76341" w:rsidRDefault="00A76341"/>
    <w:p w:rsidR="00A76341" w:rsidRPr="00A76341" w:rsidRDefault="00A76341" w:rsidP="00A76341">
      <w:pPr>
        <w:pStyle w:val="Heading1"/>
        <w:keepNext/>
        <w:shd w:val="clear" w:color="auto" w:fill="FAFAFA"/>
        <w:spacing w:before="0" w:beforeAutospacing="0" w:after="0" w:afterAutospacing="0" w:line="315" w:lineRule="atLeast"/>
        <w:textAlignment w:val="baseline"/>
        <w:rPr>
          <w:rFonts w:ascii="Cambria" w:hAnsi="Cambria"/>
          <w:b w:val="0"/>
          <w:bCs w:val="0"/>
          <w:color w:val="365F91"/>
          <w:sz w:val="28"/>
          <w:szCs w:val="28"/>
        </w:rPr>
      </w:pPr>
      <w:r>
        <w:t>-----------------------------------------------------------------</w:t>
      </w:r>
      <w:r w:rsidRPr="00A76341">
        <w:rPr>
          <w:rFonts w:ascii="Arial" w:hAnsi="Arial" w:cs="Arial"/>
          <w:b w:val="0"/>
          <w:bCs w:val="0"/>
          <w:color w:val="000000"/>
          <w:sz w:val="24"/>
          <w:szCs w:val="24"/>
          <w:bdr w:val="none" w:sz="0" w:space="0" w:color="auto" w:frame="1"/>
        </w:rPr>
        <w:t>About Lloyd’s Alternative Asset Management Ltd.</w:t>
      </w:r>
    </w:p>
    <w:p w:rsidR="00A76341" w:rsidRPr="00A76341" w:rsidRDefault="00A76341" w:rsidP="00A76341">
      <w:pPr>
        <w:shd w:val="clear" w:color="auto" w:fill="FFFFFF"/>
        <w:spacing w:line="255" w:lineRule="atLeast"/>
        <w:rPr>
          <w:rFonts w:ascii="Calibri" w:eastAsia="Times New Roman" w:hAnsi="Calibri" w:cs="Calibri"/>
          <w:color w:val="2A2A2A"/>
        </w:rPr>
      </w:pPr>
      <w:r w:rsidRPr="00A76341">
        <w:rPr>
          <w:rFonts w:ascii="Calibri" w:eastAsia="Times New Roman" w:hAnsi="Calibri" w:cs="Calibri"/>
          <w:color w:val="2A2A2A"/>
        </w:rPr>
        <w:t> </w:t>
      </w:r>
    </w:p>
    <w:p w:rsidR="00A76341" w:rsidRPr="00A76341" w:rsidRDefault="00A76341" w:rsidP="00A76341">
      <w:pPr>
        <w:shd w:val="clear" w:color="auto" w:fill="FFFFFF"/>
        <w:spacing w:line="255" w:lineRule="atLeast"/>
        <w:rPr>
          <w:rFonts w:ascii="Calibri" w:eastAsia="Times New Roman" w:hAnsi="Calibri" w:cs="Calibri"/>
          <w:color w:val="2A2A2A"/>
        </w:rPr>
      </w:pPr>
      <w:r w:rsidRPr="00A76341">
        <w:rPr>
          <w:rFonts w:ascii="Arial" w:eastAsia="Times New Roman" w:hAnsi="Arial" w:cs="Arial"/>
          <w:b/>
          <w:bCs/>
          <w:color w:val="000000"/>
          <w:sz w:val="24"/>
          <w:szCs w:val="24"/>
        </w:rPr>
        <w:t>Founder and Principal</w:t>
      </w:r>
    </w:p>
    <w:p w:rsidR="00A76341" w:rsidRPr="00A76341" w:rsidRDefault="00A76341" w:rsidP="00A76341">
      <w:pPr>
        <w:shd w:val="clear" w:color="auto" w:fill="FFFFFF"/>
        <w:spacing w:line="255" w:lineRule="atLeast"/>
        <w:rPr>
          <w:rFonts w:ascii="Calibri" w:eastAsia="Times New Roman" w:hAnsi="Calibri" w:cs="Calibri"/>
          <w:color w:val="2A2A2A"/>
        </w:rPr>
      </w:pPr>
      <w:r w:rsidRPr="00A76341">
        <w:rPr>
          <w:rFonts w:ascii="Arial" w:eastAsia="Times New Roman" w:hAnsi="Arial" w:cs="Arial"/>
          <w:color w:val="2A2A2A"/>
          <w:sz w:val="20"/>
          <w:szCs w:val="20"/>
        </w:rPr>
        <w:t>Marlon A. Lloyd is the founder and principal of Lloyd’s Alternative Asset Management Ltd. Marlon was born and raised in Trenton, New Jersey located in Mercer County, New Jersey, 65 miles south of New York City, 35 miles from Philadelphia, and 175 miles from Washington, D.C. Marlon was educated at the prestigious Valley Forge Military Academy and College in Wayne, Pennsylvania outside of Philadelphia. Lloyd’s Alternative Asset Management is an alternative investment firm headquartered in Belize primarily focused on trading in the Foreign Currency (</w:t>
      </w:r>
      <w:proofErr w:type="spellStart"/>
      <w:r w:rsidRPr="00A76341">
        <w:rPr>
          <w:rFonts w:ascii="Arial" w:eastAsia="Times New Roman" w:hAnsi="Arial" w:cs="Arial"/>
          <w:color w:val="2A2A2A"/>
          <w:sz w:val="20"/>
          <w:szCs w:val="20"/>
        </w:rPr>
        <w:t>Forex</w:t>
      </w:r>
      <w:proofErr w:type="spellEnd"/>
      <w:r w:rsidRPr="00A76341">
        <w:rPr>
          <w:rFonts w:ascii="Arial" w:eastAsia="Times New Roman" w:hAnsi="Arial" w:cs="Arial"/>
          <w:color w:val="2A2A2A"/>
          <w:sz w:val="20"/>
          <w:szCs w:val="20"/>
        </w:rPr>
        <w:t xml:space="preserve">) market. Lloyd’s objective is simple! Provide investors with </w:t>
      </w:r>
      <w:proofErr w:type="spellStart"/>
      <w:r w:rsidRPr="00A76341">
        <w:rPr>
          <w:rFonts w:ascii="Arial" w:eastAsia="Times New Roman" w:hAnsi="Arial" w:cs="Arial"/>
          <w:color w:val="2A2A2A"/>
          <w:sz w:val="20"/>
          <w:szCs w:val="20"/>
        </w:rPr>
        <w:t>unparallel</w:t>
      </w:r>
      <w:proofErr w:type="spellEnd"/>
      <w:r w:rsidRPr="00A76341">
        <w:rPr>
          <w:rFonts w:ascii="Arial" w:eastAsia="Times New Roman" w:hAnsi="Arial" w:cs="Arial"/>
          <w:color w:val="2A2A2A"/>
          <w:sz w:val="20"/>
          <w:szCs w:val="20"/>
        </w:rPr>
        <w:t xml:space="preserve"> returns offshore while minimizing risk.</w:t>
      </w:r>
    </w:p>
    <w:p w:rsidR="00A76341" w:rsidRDefault="00A76341"/>
    <w:p w:rsidR="00F52B05" w:rsidRDefault="00F52B05"/>
    <w:p w:rsidR="00F52B05" w:rsidRDefault="00F52B05"/>
    <w:p w:rsidR="00F52B05" w:rsidRDefault="00F52B05"/>
    <w:p w:rsidR="00F52B05" w:rsidRDefault="00F52B05"/>
    <w:p w:rsidR="00F52B05" w:rsidRDefault="00F52B05"/>
    <w:p w:rsidR="00F52B05" w:rsidRDefault="00F52B05"/>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Early last year, I worked on the redesign of</w:t>
      </w:r>
      <w:r>
        <w:rPr>
          <w:rStyle w:val="apple-converted-space"/>
          <w:rFonts w:ascii="Verdana" w:hAnsi="Verdana"/>
          <w:color w:val="333333"/>
          <w:sz w:val="20"/>
          <w:szCs w:val="20"/>
        </w:rPr>
        <w:t> </w:t>
      </w:r>
      <w:hyperlink r:id="rId20" w:history="1">
        <w:r>
          <w:rPr>
            <w:rStyle w:val="Hyperlink"/>
            <w:rFonts w:ascii="Verdana" w:hAnsi="Verdana"/>
            <w:color w:val="C92525"/>
            <w:sz w:val="20"/>
            <w:szCs w:val="20"/>
            <w:bdr w:val="none" w:sz="0" w:space="0" w:color="auto" w:frame="1"/>
          </w:rPr>
          <w:t>a rather content-heavy website</w:t>
        </w:r>
      </w:hyperlink>
      <w:r>
        <w:rPr>
          <w:rFonts w:ascii="Verdana" w:hAnsi="Verdana"/>
          <w:color w:val="333333"/>
          <w:sz w:val="20"/>
          <w:szCs w:val="20"/>
        </w:rPr>
        <w:t>. Design requirements were fairly light: the client asked us to keep the organization’s existing logo and to improve the dense typography and increase legibility. So, early on in the design process, we spent a sizable amount of time planning a well-defined grid for a library of content modules.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Over the past few years, this sort of thinking has become more common. Thanks to the advocacy of</w:t>
      </w:r>
      <w:r>
        <w:rPr>
          <w:rStyle w:val="apple-converted-space"/>
          <w:rFonts w:ascii="Verdana" w:hAnsi="Verdana"/>
          <w:color w:val="333333"/>
          <w:sz w:val="20"/>
          <w:szCs w:val="20"/>
        </w:rPr>
        <w:t> </w:t>
      </w:r>
      <w:hyperlink r:id="rId21" w:history="1">
        <w:r>
          <w:rPr>
            <w:rStyle w:val="Hyperlink"/>
            <w:rFonts w:ascii="Verdana" w:hAnsi="Verdana"/>
            <w:color w:val="C92525"/>
            <w:sz w:val="20"/>
            <w:szCs w:val="20"/>
            <w:bdr w:val="none" w:sz="0" w:space="0" w:color="auto" w:frame="1"/>
          </w:rPr>
          <w:t xml:space="preserve">Mark </w:t>
        </w:r>
        <w:proofErr w:type="spellStart"/>
        <w:r>
          <w:rPr>
            <w:rStyle w:val="Hyperlink"/>
            <w:rFonts w:ascii="Verdana" w:hAnsi="Verdana"/>
            <w:color w:val="C92525"/>
            <w:sz w:val="20"/>
            <w:szCs w:val="20"/>
            <w:bdr w:val="none" w:sz="0" w:space="0" w:color="auto" w:frame="1"/>
          </w:rPr>
          <w:t>Boulton</w:t>
        </w:r>
        <w:proofErr w:type="spellEnd"/>
      </w:hyperlink>
      <w:r>
        <w:rPr>
          <w:rFonts w:ascii="Verdana" w:hAnsi="Verdana"/>
          <w:color w:val="333333"/>
          <w:sz w:val="20"/>
          <w:szCs w:val="20"/>
        </w:rPr>
        <w:t>,</w:t>
      </w:r>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"http://subtraction.com/2007/03/18/oh-yeeaahh" </w:instrText>
      </w:r>
      <w:r>
        <w:rPr>
          <w:rFonts w:ascii="Verdana" w:hAnsi="Verdana"/>
          <w:color w:val="333333"/>
          <w:sz w:val="20"/>
          <w:szCs w:val="20"/>
        </w:rPr>
        <w:fldChar w:fldCharType="separate"/>
      </w:r>
      <w:r>
        <w:rPr>
          <w:rStyle w:val="Hyperlink"/>
          <w:rFonts w:ascii="Verdana" w:hAnsi="Verdana"/>
          <w:color w:val="C92525"/>
          <w:sz w:val="20"/>
          <w:szCs w:val="20"/>
          <w:bdr w:val="none" w:sz="0" w:space="0" w:color="auto" w:frame="1"/>
        </w:rPr>
        <w:t>Khoi</w:t>
      </w:r>
      <w:proofErr w:type="spellEnd"/>
      <w:r>
        <w:rPr>
          <w:rStyle w:val="Hyperlink"/>
          <w:rFonts w:ascii="Verdana" w:hAnsi="Verdana"/>
          <w:color w:val="C92525"/>
          <w:sz w:val="20"/>
          <w:szCs w:val="20"/>
          <w:bdr w:val="none" w:sz="0" w:space="0" w:color="auto" w:frame="1"/>
        </w:rPr>
        <w:t xml:space="preserve"> </w:t>
      </w:r>
      <w:proofErr w:type="spellStart"/>
      <w:r>
        <w:rPr>
          <w:rStyle w:val="Hyperlink"/>
          <w:rFonts w:ascii="Verdana" w:hAnsi="Verdana"/>
          <w:color w:val="C92525"/>
          <w:sz w:val="20"/>
          <w:szCs w:val="20"/>
          <w:bdr w:val="none" w:sz="0" w:space="0" w:color="auto" w:frame="1"/>
        </w:rPr>
        <w:t>Vinh</w:t>
      </w:r>
      <w:proofErr w:type="spellEnd"/>
      <w:r>
        <w:rPr>
          <w:rFonts w:ascii="Verdana" w:hAnsi="Verdana"/>
          <w:color w:val="333333"/>
          <w:sz w:val="20"/>
          <w:szCs w:val="20"/>
        </w:rPr>
        <w:fldChar w:fldCharType="end"/>
      </w:r>
      <w:r>
        <w:rPr>
          <w:rFonts w:ascii="Verdana" w:hAnsi="Verdana"/>
          <w:color w:val="333333"/>
          <w:sz w:val="20"/>
          <w:szCs w:val="20"/>
        </w:rPr>
        <w:t>, and others, we’ve seen a resurgence of interest in the typographic grid, and how to use it on the web. And frankly, the idea’s been a smash hit:</w:t>
      </w:r>
      <w:r>
        <w:rPr>
          <w:rStyle w:val="apple-converted-space"/>
          <w:rFonts w:ascii="Verdana" w:hAnsi="Verdana"/>
          <w:color w:val="333333"/>
          <w:sz w:val="20"/>
          <w:szCs w:val="20"/>
        </w:rPr>
        <w:t> </w:t>
      </w:r>
      <w:hyperlink r:id="rId22" w:history="1">
        <w:r>
          <w:rPr>
            <w:rStyle w:val="Hyperlink"/>
            <w:rFonts w:ascii="Verdana" w:hAnsi="Verdana"/>
            <w:color w:val="C92525"/>
            <w:sz w:val="20"/>
            <w:szCs w:val="20"/>
            <w:bdr w:val="none" w:sz="0" w:space="0" w:color="auto" w:frame="1"/>
          </w:rPr>
          <w:t>a</w:t>
        </w:r>
      </w:hyperlink>
      <w:r>
        <w:rPr>
          <w:rStyle w:val="apple-converted-space"/>
          <w:rFonts w:ascii="Verdana" w:hAnsi="Verdana"/>
          <w:color w:val="333333"/>
          <w:sz w:val="20"/>
          <w:szCs w:val="20"/>
        </w:rPr>
        <w:t> </w:t>
      </w:r>
      <w:hyperlink r:id="rId23" w:history="1">
        <w:r>
          <w:rPr>
            <w:rStyle w:val="Hyperlink"/>
            <w:rFonts w:ascii="Verdana" w:hAnsi="Verdana"/>
            <w:color w:val="C92525"/>
            <w:sz w:val="20"/>
            <w:szCs w:val="20"/>
            <w:bdr w:val="none" w:sz="0" w:space="0" w:color="auto" w:frame="1"/>
          </w:rPr>
          <w:t>million</w:t>
        </w:r>
      </w:hyperlink>
      <w:r>
        <w:rPr>
          <w:rStyle w:val="apple-converted-space"/>
          <w:rFonts w:ascii="Verdana" w:hAnsi="Verdana"/>
          <w:color w:val="333333"/>
          <w:sz w:val="20"/>
          <w:szCs w:val="20"/>
        </w:rPr>
        <w:t> </w:t>
      </w:r>
      <w:hyperlink r:id="rId24" w:tooltip="Cascading Style Sheet" w:history="1">
        <w:r>
          <w:rPr>
            <w:rStyle w:val="caps"/>
            <w:rFonts w:ascii="Verdana" w:hAnsi="Verdana"/>
            <w:color w:val="C92525"/>
            <w:sz w:val="20"/>
            <w:szCs w:val="20"/>
            <w:bdr w:val="none" w:sz="0" w:space="0" w:color="auto" w:frame="1"/>
          </w:rPr>
          <w:t>CSS</w:t>
        </w:r>
      </w:hyperlink>
      <w:r>
        <w:rPr>
          <w:rStyle w:val="apple-converted-space"/>
          <w:rFonts w:ascii="Verdana" w:hAnsi="Verdana"/>
          <w:color w:val="333333"/>
          <w:sz w:val="20"/>
          <w:szCs w:val="20"/>
        </w:rPr>
        <w:t> </w:t>
      </w:r>
      <w:proofErr w:type="spellStart"/>
      <w:r>
        <w:rPr>
          <w:rFonts w:ascii="Verdana" w:hAnsi="Verdana"/>
          <w:color w:val="333333"/>
          <w:sz w:val="20"/>
          <w:szCs w:val="20"/>
        </w:rPr>
        <w:fldChar w:fldCharType="begin"/>
      </w:r>
      <w:r>
        <w:rPr>
          <w:rFonts w:ascii="Verdana" w:hAnsi="Verdana"/>
          <w:color w:val="333333"/>
          <w:sz w:val="20"/>
          <w:szCs w:val="20"/>
        </w:rPr>
        <w:instrText xml:space="preserve"> HYPERLINK "http://csswizardry.com/typogridphy/" </w:instrText>
      </w:r>
      <w:r>
        <w:rPr>
          <w:rFonts w:ascii="Verdana" w:hAnsi="Verdana"/>
          <w:color w:val="333333"/>
          <w:sz w:val="20"/>
          <w:szCs w:val="20"/>
        </w:rPr>
        <w:fldChar w:fldCharType="separate"/>
      </w:r>
      <w:r>
        <w:rPr>
          <w:rStyle w:val="Hyperlink"/>
          <w:rFonts w:ascii="Verdana" w:hAnsi="Verdana"/>
          <w:color w:val="C92525"/>
          <w:sz w:val="20"/>
          <w:szCs w:val="20"/>
          <w:bdr w:val="none" w:sz="0" w:space="0" w:color="auto" w:frame="1"/>
        </w:rPr>
        <w:t>frameworks</w:t>
      </w:r>
      <w:r>
        <w:rPr>
          <w:rFonts w:ascii="Verdana" w:hAnsi="Verdana"/>
          <w:color w:val="333333"/>
          <w:sz w:val="20"/>
          <w:szCs w:val="20"/>
        </w:rPr>
        <w:fldChar w:fldCharType="end"/>
      </w:r>
      <w:r>
        <w:rPr>
          <w:rFonts w:ascii="Verdana" w:hAnsi="Verdana"/>
          <w:color w:val="333333"/>
          <w:sz w:val="20"/>
          <w:szCs w:val="20"/>
        </w:rPr>
        <w:t>have</w:t>
      </w:r>
      <w:proofErr w:type="spellEnd"/>
      <w:r>
        <w:rPr>
          <w:rFonts w:ascii="Verdana" w:hAnsi="Verdana"/>
          <w:color w:val="333333"/>
          <w:sz w:val="20"/>
          <w:szCs w:val="20"/>
        </w:rPr>
        <w:t xml:space="preserve"> bloomed, with</w:t>
      </w:r>
      <w:r>
        <w:rPr>
          <w:rStyle w:val="apple-converted-space"/>
          <w:rFonts w:ascii="Verdana" w:hAnsi="Verdana"/>
          <w:color w:val="333333"/>
          <w:sz w:val="20"/>
          <w:szCs w:val="20"/>
        </w:rPr>
        <w:t> </w:t>
      </w:r>
      <w:hyperlink r:id="rId25" w:history="1">
        <w:r>
          <w:rPr>
            <w:rStyle w:val="Hyperlink"/>
            <w:rFonts w:ascii="Verdana" w:hAnsi="Verdana"/>
            <w:color w:val="C92525"/>
            <w:sz w:val="20"/>
            <w:szCs w:val="20"/>
            <w:bdr w:val="none" w:sz="0" w:space="0" w:color="auto" w:frame="1"/>
          </w:rPr>
          <w:t>sundry</w:t>
        </w:r>
      </w:hyperlink>
      <w:r>
        <w:rPr>
          <w:rStyle w:val="apple-converted-space"/>
          <w:rFonts w:ascii="Verdana" w:hAnsi="Verdana"/>
          <w:color w:val="333333"/>
          <w:sz w:val="20"/>
          <w:szCs w:val="20"/>
        </w:rPr>
        <w:t> </w:t>
      </w:r>
      <w:hyperlink r:id="rId26" w:history="1">
        <w:r>
          <w:rPr>
            <w:rStyle w:val="Hyperlink"/>
            <w:rFonts w:ascii="Verdana" w:hAnsi="Verdana"/>
            <w:color w:val="C92525"/>
            <w:sz w:val="20"/>
            <w:szCs w:val="20"/>
            <w:bdr w:val="none" w:sz="0" w:space="0" w:color="auto" w:frame="1"/>
          </w:rPr>
          <w:t>tools</w:t>
        </w:r>
      </w:hyperlink>
      <w:r>
        <w:rPr>
          <w:rStyle w:val="apple-converted-space"/>
          <w:rFonts w:ascii="Verdana" w:hAnsi="Verdana"/>
          <w:color w:val="333333"/>
          <w:sz w:val="20"/>
          <w:szCs w:val="20"/>
        </w:rPr>
        <w:t> </w:t>
      </w:r>
      <w:r>
        <w:rPr>
          <w:rFonts w:ascii="Verdana" w:hAnsi="Verdana"/>
          <w:color w:val="333333"/>
          <w:sz w:val="20"/>
          <w:szCs w:val="20"/>
        </w:rPr>
        <w:t xml:space="preserve">to complement them, each </w:t>
      </w:r>
      <w:r>
        <w:rPr>
          <w:rFonts w:ascii="Verdana" w:hAnsi="Verdana"/>
          <w:color w:val="333333"/>
          <w:sz w:val="20"/>
          <w:szCs w:val="20"/>
        </w:rPr>
        <w:lastRenderedPageBreak/>
        <w:t xml:space="preserve">built to make grid-based design even more accessible to the average designer. </w:t>
      </w:r>
      <w:proofErr w:type="gramStart"/>
      <w:r>
        <w:rPr>
          <w:rFonts w:ascii="Verdana" w:hAnsi="Verdana"/>
          <w:color w:val="333333"/>
          <w:sz w:val="20"/>
          <w:szCs w:val="20"/>
        </w:rPr>
        <w:t>And why not?</w:t>
      </w:r>
      <w:proofErr w:type="gramEnd"/>
      <w:r>
        <w:rPr>
          <w:rFonts w:ascii="Verdana" w:hAnsi="Verdana"/>
          <w:color w:val="333333"/>
          <w:sz w:val="20"/>
          <w:szCs w:val="20"/>
        </w:rPr>
        <w:t xml:space="preserve"> After a few minutes of </w:t>
      </w:r>
      <w:proofErr w:type="spellStart"/>
      <w:r>
        <w:rPr>
          <w:rFonts w:ascii="Verdana" w:hAnsi="Verdana"/>
          <w:color w:val="333333"/>
          <w:sz w:val="20"/>
          <w:szCs w:val="20"/>
        </w:rPr>
        <w:t>griddy</w:t>
      </w:r>
      <w:proofErr w:type="spellEnd"/>
      <w:r>
        <w:rPr>
          <w:rFonts w:ascii="Verdana" w:hAnsi="Verdana"/>
          <w:color w:val="333333"/>
          <w:sz w:val="20"/>
          <w:szCs w:val="20"/>
        </w:rPr>
        <w:t xml:space="preserve"> thinking, the benefits become clear: designers gain a rational, structured framework for organizing content and users gain well-organized, legible sites.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However, our client had one last, heart-stopping requirement: the design had to be fluid and resize with the browser window. Normally, this would cause me to rejoice both noisily and embarrassingly. Fluid layouts are an undervalued commodity in web design. They put control of our designs firmly</w:t>
      </w:r>
      <w:r>
        <w:rPr>
          <w:rStyle w:val="apple-converted-space"/>
          <w:rFonts w:ascii="Verdana" w:hAnsi="Verdana"/>
          <w:color w:val="333333"/>
          <w:sz w:val="20"/>
          <w:szCs w:val="20"/>
        </w:rPr>
        <w:t> </w:t>
      </w:r>
      <w:hyperlink r:id="rId27" w:history="1">
        <w:r>
          <w:rPr>
            <w:rStyle w:val="Hyperlink"/>
            <w:rFonts w:ascii="Verdana" w:hAnsi="Verdana"/>
            <w:color w:val="C92525"/>
            <w:sz w:val="20"/>
            <w:szCs w:val="20"/>
            <w:bdr w:val="none" w:sz="0" w:space="0" w:color="auto" w:frame="1"/>
          </w:rPr>
          <w:t>in the hands of our users</w:t>
        </w:r>
      </w:hyperlink>
      <w:r>
        <w:rPr>
          <w:rStyle w:val="apple-converted-space"/>
          <w:rFonts w:ascii="Verdana" w:hAnsi="Verdana"/>
          <w:color w:val="333333"/>
          <w:sz w:val="20"/>
          <w:szCs w:val="20"/>
        </w:rPr>
        <w:t> </w:t>
      </w:r>
      <w:r>
        <w:rPr>
          <w:rFonts w:ascii="Verdana" w:hAnsi="Verdana"/>
          <w:color w:val="333333"/>
          <w:sz w:val="20"/>
          <w:szCs w:val="20"/>
        </w:rPr>
        <w:t>and their browsing habits. They’ve also utterly failed to seize the imagination of web designers.</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Minimum screen resolution: a little white lie</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Instead of exploring the benefits of flexible web design, we rely on a little white lie: “minimum screen resolution.” These three words contain a powerful magic, under the cover of which we churn out fixed-width layout after fixed-width layout, perhaps revisiting a design every few years to “bump up” the width once it’s judged safe enough to do so. “Minimum screen resolution” lets us design for a contrived subset of users who see our design as god and Photoshop intended. These users always browse with a maximized 1024×768 window, and are never running, say, an</w:t>
      </w:r>
      <w:r>
        <w:rPr>
          <w:rStyle w:val="apple-converted-space"/>
          <w:rFonts w:ascii="Verdana" w:hAnsi="Verdana"/>
          <w:color w:val="333333"/>
          <w:sz w:val="20"/>
          <w:szCs w:val="20"/>
        </w:rPr>
        <w:t> </w:t>
      </w:r>
      <w:hyperlink r:id="rId28" w:history="1">
        <w:r>
          <w:rPr>
            <w:rStyle w:val="HTMLAcronym"/>
            <w:rFonts w:ascii="Verdana" w:hAnsi="Verdana"/>
            <w:color w:val="C92525"/>
            <w:sz w:val="20"/>
            <w:szCs w:val="20"/>
            <w:bdr w:val="none" w:sz="0" w:space="0" w:color="auto" w:frame="1"/>
          </w:rPr>
          <w:t>OLPC laptop</w:t>
        </w:r>
      </w:hyperlink>
      <w:r>
        <w:rPr>
          <w:rFonts w:ascii="Verdana" w:hAnsi="Verdana"/>
          <w:color w:val="333333"/>
          <w:sz w:val="20"/>
          <w:szCs w:val="20"/>
        </w:rPr>
        <w:t xml:space="preserve">, or looking at the web with a monitor that’s more than four years old. </w:t>
      </w:r>
      <w:proofErr w:type="gramStart"/>
      <w:r>
        <w:rPr>
          <w:rFonts w:ascii="Verdana" w:hAnsi="Verdana"/>
          <w:color w:val="333333"/>
          <w:sz w:val="20"/>
          <w:szCs w:val="20"/>
        </w:rPr>
        <w:t>If a user doesn’t meet the requirements of “minimum screen resolution,” well, then, it’s the scrollbar for them, isn’t it?</w:t>
      </w:r>
      <w:proofErr w:type="gramEnd"/>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Of course, when I was coding the site, I didn’t have the luxury of writing a diatribe on the evils of fixed-width design. Instead, I was left with a sobering fact: while we’d designed a rather complex grid to serve the client’s content needs, the client—and by extension, the client’s</w:t>
      </w:r>
      <w:r>
        <w:rPr>
          <w:rStyle w:val="apple-converted-space"/>
          <w:rFonts w:ascii="Verdana" w:hAnsi="Verdana"/>
          <w:color w:val="333333"/>
          <w:sz w:val="20"/>
          <w:szCs w:val="20"/>
        </w:rPr>
        <w:t> </w:t>
      </w:r>
      <w:r>
        <w:rPr>
          <w:rStyle w:val="Emphasis"/>
          <w:rFonts w:ascii="Verdana" w:hAnsi="Verdana"/>
          <w:color w:val="333333"/>
          <w:sz w:val="20"/>
          <w:szCs w:val="20"/>
        </w:rPr>
        <w:t>users</w:t>
      </w:r>
      <w:r>
        <w:rPr>
          <w:rFonts w:ascii="Verdana" w:hAnsi="Verdana"/>
          <w:color w:val="333333"/>
          <w:sz w:val="20"/>
          <w:szCs w:val="20"/>
        </w:rPr>
        <w:t>—was asking for a fluid layout. As almost all of the grid-based designs I could list off at that time were rigidly fixed-width, I was left with a prickly question: how</w:t>
      </w:r>
      <w:r>
        <w:rPr>
          <w:rStyle w:val="apple-converted-space"/>
          <w:rFonts w:ascii="Verdana" w:hAnsi="Verdana"/>
          <w:color w:val="333333"/>
          <w:sz w:val="20"/>
          <w:szCs w:val="20"/>
        </w:rPr>
        <w:t> </w:t>
      </w:r>
      <w:r>
        <w:rPr>
          <w:rStyle w:val="Emphasis"/>
          <w:rFonts w:ascii="Verdana" w:hAnsi="Verdana"/>
          <w:color w:val="333333"/>
          <w:sz w:val="20"/>
          <w:szCs w:val="20"/>
        </w:rPr>
        <w:t>do</w:t>
      </w:r>
      <w:r>
        <w:rPr>
          <w:rStyle w:val="apple-converted-space"/>
          <w:rFonts w:ascii="Verdana" w:hAnsi="Verdana"/>
          <w:color w:val="333333"/>
          <w:sz w:val="20"/>
          <w:szCs w:val="20"/>
        </w:rPr>
        <w:t> </w:t>
      </w:r>
      <w:r>
        <w:rPr>
          <w:rFonts w:ascii="Verdana" w:hAnsi="Verdana"/>
          <w:color w:val="333333"/>
          <w:sz w:val="20"/>
          <w:szCs w:val="20"/>
        </w:rPr>
        <w:t>you create a fluid grid?</w:t>
      </w:r>
    </w:p>
    <w:p w:rsidR="00F52B05" w:rsidRDefault="00F52B05" w:rsidP="00F52B05">
      <w:pPr>
        <w:pStyle w:val="NormalWeb"/>
        <w:shd w:val="clear" w:color="auto" w:fill="FFFFFF"/>
        <w:spacing w:before="120" w:beforeAutospacing="0" w:after="319" w:afterAutospacing="0" w:line="408" w:lineRule="atLeast"/>
        <w:rPr>
          <w:rFonts w:ascii="Verdana" w:hAnsi="Verdana"/>
          <w:color w:val="333333"/>
          <w:sz w:val="20"/>
          <w:szCs w:val="20"/>
        </w:rPr>
      </w:pPr>
      <w:r>
        <w:rPr>
          <w:rFonts w:ascii="Verdana" w:hAnsi="Verdana"/>
          <w:color w:val="333333"/>
          <w:sz w:val="20"/>
          <w:szCs w:val="20"/>
        </w:rPr>
        <w:t>As it turns out, it’s simply a matter of context.</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Do I really have to thank IE for this?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Faced with an insurmountable problem, I did what I do best: avoid it altogether. Temporarily putting aside the question of</w:t>
      </w:r>
      <w:r>
        <w:rPr>
          <w:rStyle w:val="apple-converted-space"/>
          <w:rFonts w:ascii="Verdana" w:hAnsi="Verdana"/>
          <w:color w:val="333333"/>
          <w:sz w:val="20"/>
          <w:szCs w:val="20"/>
        </w:rPr>
        <w:t> </w:t>
      </w:r>
      <w:r>
        <w:rPr>
          <w:rStyle w:val="Emphasis"/>
          <w:rFonts w:ascii="Verdana" w:hAnsi="Verdana"/>
          <w:color w:val="333333"/>
          <w:sz w:val="20"/>
          <w:szCs w:val="20"/>
        </w:rPr>
        <w:t>how</w:t>
      </w:r>
      <w:r>
        <w:rPr>
          <w:rStyle w:val="apple-converted-space"/>
          <w:rFonts w:ascii="Verdana" w:hAnsi="Verdana"/>
          <w:color w:val="333333"/>
          <w:sz w:val="20"/>
          <w:szCs w:val="20"/>
        </w:rPr>
        <w:t> </w:t>
      </w:r>
      <w:r>
        <w:rPr>
          <w:rFonts w:ascii="Verdana" w:hAnsi="Verdana"/>
          <w:color w:val="333333"/>
          <w:sz w:val="20"/>
          <w:szCs w:val="20"/>
        </w:rPr>
        <w:t xml:space="preserve">to get a grid to behave in a non-fixed layout, </w:t>
      </w:r>
      <w:r>
        <w:rPr>
          <w:rFonts w:ascii="Verdana" w:hAnsi="Verdana"/>
          <w:color w:val="333333"/>
          <w:sz w:val="20"/>
          <w:szCs w:val="20"/>
        </w:rPr>
        <w:lastRenderedPageBreak/>
        <w:t>I coded the stuff I knew: styles first for color and backgrounds, and then for setting the type.</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You may already know about Internet Explorer’s well-documented problem with resizing fonts set in pixels—or rather,</w:t>
      </w:r>
      <w:r>
        <w:rPr>
          <w:rStyle w:val="apple-converted-space"/>
          <w:rFonts w:ascii="Verdana" w:hAnsi="Verdana"/>
          <w:color w:val="333333"/>
          <w:sz w:val="20"/>
          <w:szCs w:val="20"/>
        </w:rPr>
        <w:t> </w:t>
      </w:r>
      <w:hyperlink r:id="rId29" w:history="1">
        <w:r>
          <w:rPr>
            <w:rStyle w:val="Hyperlink"/>
            <w:rFonts w:ascii="Verdana" w:hAnsi="Verdana"/>
            <w:color w:val="C92525"/>
            <w:sz w:val="20"/>
            <w:szCs w:val="20"/>
            <w:bdr w:val="none" w:sz="0" w:space="0" w:color="auto" w:frame="1"/>
          </w:rPr>
          <w:t>its utter refusal to do so</w:t>
        </w:r>
      </w:hyperlink>
      <w:r>
        <w:rPr>
          <w:rFonts w:ascii="Verdana" w:hAnsi="Verdana"/>
          <w:color w:val="333333"/>
          <w:sz w:val="20"/>
          <w:szCs w:val="20"/>
        </w:rPr>
        <w:t>. Set a paragraph in 16px Georgia, and no matter how much the user tries to increase or decrease the size of the text, it remains at 16px in</w:t>
      </w:r>
      <w:r>
        <w:rPr>
          <w:rStyle w:val="apple-converted-space"/>
          <w:rFonts w:ascii="Verdana" w:hAnsi="Verdana"/>
          <w:color w:val="333333"/>
          <w:sz w:val="20"/>
          <w:szCs w:val="20"/>
        </w:rPr>
        <w:t> </w:t>
      </w:r>
      <w:r>
        <w:rPr>
          <w:rFonts w:ascii="Verdana" w:hAnsi="Verdana"/>
          <w:color w:val="333333"/>
          <w:sz w:val="20"/>
          <w:szCs w:val="20"/>
        </w:rPr>
        <w:t>IE.</w:t>
      </w:r>
      <w:r>
        <w:rPr>
          <w:rStyle w:val="apple-converted-space"/>
          <w:rFonts w:ascii="Verdana" w:hAnsi="Verdana"/>
          <w:color w:val="333333"/>
          <w:sz w:val="20"/>
          <w:szCs w:val="20"/>
        </w:rPr>
        <w:t> </w:t>
      </w:r>
      <w:r>
        <w:rPr>
          <w:rStyle w:val="caps"/>
          <w:rFonts w:ascii="Verdana" w:hAnsi="Verdana"/>
          <w:color w:val="333333"/>
          <w:sz w:val="20"/>
          <w:szCs w:val="20"/>
        </w:rPr>
        <w:t>IE7</w:t>
      </w:r>
      <w:r>
        <w:rPr>
          <w:rStyle w:val="apple-converted-space"/>
          <w:rFonts w:ascii="Verdana" w:hAnsi="Verdana"/>
          <w:color w:val="333333"/>
          <w:sz w:val="20"/>
          <w:szCs w:val="20"/>
        </w:rPr>
        <w:t> </w:t>
      </w:r>
      <w:r>
        <w:rPr>
          <w:rFonts w:ascii="Verdana" w:hAnsi="Verdana"/>
          <w:color w:val="333333"/>
          <w:sz w:val="20"/>
          <w:szCs w:val="20"/>
        </w:rPr>
        <w:t>and onward do allow the user to scale the entire page, but simple resizing of</w:t>
      </w:r>
      <w:r>
        <w:rPr>
          <w:rStyle w:val="apple-converted-space"/>
          <w:rFonts w:ascii="Verdana" w:hAnsi="Verdana"/>
          <w:color w:val="333333"/>
          <w:sz w:val="20"/>
          <w:szCs w:val="20"/>
        </w:rPr>
        <w:t> </w:t>
      </w:r>
      <w:proofErr w:type="spellStart"/>
      <w:r>
        <w:rPr>
          <w:rStyle w:val="HTMLCode"/>
          <w:rFonts w:ascii="Lucida Console" w:hAnsi="Lucida Console"/>
          <w:color w:val="333333"/>
          <w:sz w:val="21"/>
          <w:szCs w:val="21"/>
        </w:rPr>
        <w:t>px</w:t>
      </w:r>
      <w:proofErr w:type="spellEnd"/>
      <w:r>
        <w:rPr>
          <w:rFonts w:ascii="Verdana" w:hAnsi="Verdana"/>
          <w:color w:val="333333"/>
          <w:sz w:val="20"/>
          <w:szCs w:val="20"/>
        </w:rPr>
        <w:t>-based fonts is still largely</w:t>
      </w:r>
      <w:r>
        <w:rPr>
          <w:rStyle w:val="apple-converted-space"/>
          <w:rFonts w:ascii="Verdana" w:hAnsi="Verdana"/>
          <w:color w:val="333333"/>
          <w:sz w:val="20"/>
          <w:szCs w:val="20"/>
        </w:rPr>
        <w:t> </w:t>
      </w:r>
      <w:r>
        <w:rPr>
          <w:rFonts w:ascii="Verdana" w:hAnsi="Verdana"/>
          <w:i/>
          <w:iCs/>
          <w:color w:val="333333"/>
          <w:sz w:val="20"/>
          <w:szCs w:val="20"/>
        </w:rPr>
        <w:t>verboten</w:t>
      </w:r>
      <w:r>
        <w:rPr>
          <w:rStyle w:val="apple-converted-space"/>
          <w:rFonts w:ascii="Verdana" w:hAnsi="Verdana"/>
          <w:color w:val="333333"/>
          <w:sz w:val="20"/>
          <w:szCs w:val="20"/>
        </w:rPr>
        <w:t> </w:t>
      </w:r>
      <w:r>
        <w:rPr>
          <w:rFonts w:ascii="Verdana" w:hAnsi="Verdana"/>
          <w:color w:val="333333"/>
          <w:sz w:val="20"/>
          <w:szCs w:val="20"/>
        </w:rPr>
        <w:t>in Internet Explorer. So to give our users the most flexibility, we standards-savvy designers have usually opted to sidestep the pixel entirely, and have taken to sizing type with relative units, be they</w:t>
      </w:r>
      <w:r>
        <w:rPr>
          <w:rStyle w:val="apple-converted-space"/>
          <w:rFonts w:ascii="Verdana" w:hAnsi="Verdana"/>
          <w:color w:val="333333"/>
          <w:sz w:val="20"/>
          <w:szCs w:val="20"/>
        </w:rPr>
        <w:t> </w:t>
      </w:r>
      <w:hyperlink r:id="rId30" w:anchor="value-def-absolute-size" w:history="1">
        <w:r>
          <w:rPr>
            <w:rStyle w:val="Hyperlink"/>
            <w:rFonts w:ascii="Verdana" w:hAnsi="Verdana"/>
            <w:color w:val="C92525"/>
            <w:sz w:val="20"/>
            <w:szCs w:val="20"/>
            <w:bdr w:val="none" w:sz="0" w:space="0" w:color="auto" w:frame="1"/>
          </w:rPr>
          <w:t>keywords</w:t>
        </w:r>
      </w:hyperlink>
      <w:r>
        <w:rPr>
          <w:rFonts w:ascii="Verdana" w:hAnsi="Verdana"/>
          <w:color w:val="333333"/>
          <w:sz w:val="20"/>
          <w:szCs w:val="20"/>
        </w:rPr>
        <w:t>,</w:t>
      </w:r>
      <w:r>
        <w:rPr>
          <w:rStyle w:val="apple-converted-space"/>
          <w:rFonts w:ascii="Verdana" w:hAnsi="Verdana"/>
          <w:color w:val="333333"/>
          <w:sz w:val="20"/>
          <w:szCs w:val="20"/>
        </w:rPr>
        <w:t> </w:t>
      </w:r>
      <w:hyperlink r:id="rId31" w:anchor="value-def-percentage" w:history="1">
        <w:r>
          <w:rPr>
            <w:rStyle w:val="Hyperlink"/>
            <w:rFonts w:ascii="Verdana" w:hAnsi="Verdana"/>
            <w:color w:val="C92525"/>
            <w:sz w:val="20"/>
            <w:szCs w:val="20"/>
            <w:bdr w:val="none" w:sz="0" w:space="0" w:color="auto" w:frame="1"/>
          </w:rPr>
          <w:t>percentages</w:t>
        </w:r>
      </w:hyperlink>
      <w:r>
        <w:rPr>
          <w:rFonts w:ascii="Verdana" w:hAnsi="Verdana"/>
          <w:color w:val="333333"/>
          <w:sz w:val="20"/>
          <w:szCs w:val="20"/>
        </w:rPr>
        <w:t>, or my personal favorite,</w:t>
      </w:r>
      <w:r>
        <w:rPr>
          <w:rStyle w:val="apple-converted-space"/>
          <w:rFonts w:ascii="Verdana" w:hAnsi="Verdana"/>
          <w:color w:val="333333"/>
          <w:sz w:val="20"/>
          <w:szCs w:val="20"/>
        </w:rPr>
        <w:t> </w:t>
      </w:r>
      <w:hyperlink r:id="rId32" w:history="1">
        <w:r>
          <w:rPr>
            <w:rStyle w:val="Hyperlink"/>
            <w:rFonts w:ascii="Verdana" w:hAnsi="Verdana"/>
            <w:color w:val="C92525"/>
            <w:sz w:val="20"/>
            <w:szCs w:val="20"/>
            <w:bdr w:val="none" w:sz="0" w:space="0" w:color="auto" w:frame="1"/>
          </w:rPr>
          <w:t>ems</w:t>
        </w:r>
      </w:hyperlink>
      <w:r>
        <w:rPr>
          <w:rFonts w:ascii="Verdana" w:hAnsi="Verdana"/>
          <w:color w:val="333333"/>
          <w:sz w:val="20"/>
          <w:szCs w:val="20"/>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If you’ve ever worked with</w:t>
      </w:r>
      <w:r>
        <w:rPr>
          <w:rStyle w:val="apple-converted-space"/>
          <w:rFonts w:ascii="Verdana" w:hAnsi="Verdana"/>
          <w:color w:val="333333"/>
          <w:sz w:val="20"/>
          <w:szCs w:val="20"/>
        </w:rPr>
        <w:t> </w:t>
      </w:r>
      <w:hyperlink r:id="rId33" w:anchor="length-units" w:history="1">
        <w:r>
          <w:rPr>
            <w:rStyle w:val="Hyperlink"/>
            <w:rFonts w:ascii="Verdana" w:hAnsi="Verdana"/>
            <w:color w:val="C92525"/>
            <w:sz w:val="20"/>
            <w:szCs w:val="20"/>
            <w:bdr w:val="none" w:sz="0" w:space="0" w:color="auto" w:frame="1"/>
          </w:rPr>
          <w:t>relative units</w:t>
        </w:r>
      </w:hyperlink>
      <w:r>
        <w:rPr>
          <w:rStyle w:val="apple-converted-space"/>
          <w:rFonts w:ascii="Verdana" w:hAnsi="Verdana"/>
          <w:color w:val="333333"/>
          <w:sz w:val="20"/>
          <w:szCs w:val="20"/>
        </w:rPr>
        <w:t> </w:t>
      </w:r>
      <w:r>
        <w:rPr>
          <w:rFonts w:ascii="Verdana" w:hAnsi="Verdana"/>
          <w:color w:val="333333"/>
          <w:sz w:val="20"/>
          <w:szCs w:val="20"/>
        </w:rPr>
        <w:t>such as the</w:t>
      </w:r>
      <w:r>
        <w:rPr>
          <w:rStyle w:val="apple-converted-space"/>
          <w:rFonts w:ascii="Verdana" w:hAnsi="Verdana"/>
          <w:color w:val="333333"/>
          <w:sz w:val="20"/>
          <w:szCs w:val="20"/>
        </w:rPr>
        <w:t> </w:t>
      </w:r>
      <w:proofErr w:type="spellStart"/>
      <w:r>
        <w:rPr>
          <w:rStyle w:val="HTMLCode"/>
          <w:rFonts w:ascii="Lucida Console" w:hAnsi="Lucida Console"/>
          <w:color w:val="333333"/>
          <w:sz w:val="21"/>
          <w:szCs w:val="21"/>
        </w:rPr>
        <w:t>em</w:t>
      </w:r>
      <w:proofErr w:type="spellEnd"/>
      <w:r>
        <w:rPr>
          <w:rFonts w:ascii="Verdana" w:hAnsi="Verdana"/>
          <w:color w:val="333333"/>
          <w:sz w:val="20"/>
          <w:szCs w:val="20"/>
        </w:rPr>
        <w:t>, you know that it’s all about context: in other words, the actual size of an element’s</w:t>
      </w:r>
      <w:r>
        <w:rPr>
          <w:rStyle w:val="apple-converted-space"/>
          <w:rFonts w:ascii="Verdana" w:hAnsi="Verdana"/>
          <w:color w:val="333333"/>
          <w:sz w:val="20"/>
          <w:szCs w:val="20"/>
        </w:rPr>
        <w:t> </w:t>
      </w:r>
      <w:proofErr w:type="spellStart"/>
      <w:r>
        <w:rPr>
          <w:rStyle w:val="HTMLCode"/>
          <w:rFonts w:ascii="Lucida Console" w:hAnsi="Lucida Console"/>
          <w:color w:val="333333"/>
          <w:sz w:val="21"/>
          <w:szCs w:val="21"/>
        </w:rPr>
        <w:t>em</w:t>
      </w:r>
      <w:proofErr w:type="spellEnd"/>
      <w:r>
        <w:rPr>
          <w:rStyle w:val="apple-converted-space"/>
          <w:rFonts w:ascii="Verdana" w:hAnsi="Verdana"/>
          <w:color w:val="333333"/>
          <w:sz w:val="20"/>
          <w:szCs w:val="20"/>
        </w:rPr>
        <w:t> </w:t>
      </w:r>
      <w:r>
        <w:rPr>
          <w:rFonts w:ascii="Verdana" w:hAnsi="Verdana"/>
          <w:color w:val="333333"/>
          <w:sz w:val="20"/>
          <w:szCs w:val="20"/>
        </w:rPr>
        <w:t>is computed relative to the</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of its parent element. For example, let’s say we’re working from the following design comp:</w:t>
      </w:r>
    </w:p>
    <w:p w:rsidR="00F52B05" w:rsidRDefault="00F52B05" w:rsidP="00F52B05">
      <w:pPr>
        <w:shd w:val="clear" w:color="auto" w:fill="FFFFFF"/>
        <w:spacing w:line="165" w:lineRule="atLeast"/>
        <w:jc w:val="center"/>
        <w:rPr>
          <w:rFonts w:ascii="Verdana" w:hAnsi="Verdana"/>
          <w:color w:val="333333"/>
          <w:sz w:val="17"/>
          <w:szCs w:val="17"/>
        </w:rPr>
      </w:pPr>
      <w:r>
        <w:rPr>
          <w:rFonts w:ascii="Verdana" w:hAnsi="Verdana"/>
          <w:noProof/>
          <w:color w:val="333333"/>
          <w:sz w:val="17"/>
          <w:szCs w:val="17"/>
        </w:rPr>
        <w:drawing>
          <wp:inline distT="0" distB="0" distL="0" distR="0">
            <wp:extent cx="5146040" cy="2573020"/>
            <wp:effectExtent l="0" t="0" r="0" b="0"/>
            <wp:docPr id="12" name="Picture 12" descr="styl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yled 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6040" cy="2573020"/>
                    </a:xfrm>
                    <a:prstGeom prst="rect">
                      <a:avLst/>
                    </a:prstGeom>
                    <a:noFill/>
                    <a:ln>
                      <a:noFill/>
                    </a:ln>
                  </pic:spPr>
                </pic:pic>
              </a:graphicData>
            </a:graphic>
          </wp:inline>
        </w:drawing>
      </w:r>
    </w:p>
    <w:p w:rsidR="00F52B05" w:rsidRDefault="00F52B05" w:rsidP="00F52B05">
      <w:pPr>
        <w:pStyle w:val="NormalWeb"/>
        <w:pBdr>
          <w:top w:val="dotted" w:sz="6" w:space="4" w:color="CCCCCC"/>
        </w:pBdr>
        <w:shd w:val="clear" w:color="auto" w:fill="FFFFFF"/>
        <w:spacing w:before="0" w:beforeAutospacing="0" w:after="300" w:afterAutospacing="0" w:line="408" w:lineRule="atLeast"/>
        <w:rPr>
          <w:rFonts w:ascii="Georgia" w:hAnsi="Georgia"/>
          <w:i/>
          <w:iCs/>
          <w:color w:val="333333"/>
          <w:sz w:val="20"/>
          <w:szCs w:val="20"/>
        </w:rPr>
      </w:pPr>
      <w:r>
        <w:rPr>
          <w:rFonts w:ascii="Georgia" w:hAnsi="Georgia"/>
          <w:i/>
          <w:iCs/>
          <w:color w:val="333333"/>
          <w:sz w:val="20"/>
          <w:szCs w:val="20"/>
        </w:rPr>
        <w:t>An example of some basic text sized using pixels.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Nothing fancy: some paragraphs set in 16</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Helvetica, an unordered list that’s been slightly downsized to 14</w:t>
      </w:r>
      <w:r>
        <w:rPr>
          <w:rStyle w:val="HTMLCode"/>
          <w:rFonts w:ascii="Lucida Console" w:hAnsi="Lucida Console"/>
          <w:color w:val="333333"/>
          <w:sz w:val="21"/>
          <w:szCs w:val="21"/>
        </w:rPr>
        <w:t>px</w:t>
      </w:r>
      <w:r>
        <w:rPr>
          <w:rFonts w:ascii="Verdana" w:hAnsi="Verdana"/>
          <w:color w:val="333333"/>
          <w:sz w:val="20"/>
          <w:szCs w:val="20"/>
        </w:rPr>
        <w:t>, and an</w:t>
      </w:r>
      <w:r>
        <w:rPr>
          <w:rStyle w:val="apple-converted-space"/>
          <w:rFonts w:ascii="Verdana" w:hAnsi="Verdana"/>
          <w:color w:val="333333"/>
          <w:sz w:val="20"/>
          <w:szCs w:val="20"/>
        </w:rPr>
        <w:t> </w:t>
      </w:r>
      <w:r>
        <w:rPr>
          <w:rStyle w:val="HTMLCode"/>
          <w:rFonts w:ascii="Lucida Console" w:hAnsi="Lucida Console"/>
          <w:color w:val="333333"/>
          <w:sz w:val="21"/>
          <w:szCs w:val="21"/>
        </w:rPr>
        <w:t>h1</w:t>
      </w:r>
      <w:r>
        <w:rPr>
          <w:rStyle w:val="apple-converted-space"/>
          <w:rFonts w:ascii="Verdana" w:hAnsi="Verdana"/>
          <w:color w:val="333333"/>
          <w:sz w:val="20"/>
          <w:szCs w:val="20"/>
        </w:rPr>
        <w:t> </w:t>
      </w:r>
      <w:r>
        <w:rPr>
          <w:rFonts w:ascii="Verdana" w:hAnsi="Verdana"/>
          <w:color w:val="333333"/>
          <w:sz w:val="20"/>
          <w:szCs w:val="20"/>
        </w:rPr>
        <w:t>at the top in 24</w:t>
      </w:r>
      <w:r>
        <w:rPr>
          <w:rStyle w:val="HTMLCode"/>
          <w:rFonts w:ascii="Lucida Console" w:hAnsi="Lucida Console"/>
          <w:color w:val="333333"/>
          <w:sz w:val="21"/>
          <w:szCs w:val="21"/>
        </w:rPr>
        <w:t>px</w:t>
      </w:r>
      <w:r>
        <w:rPr>
          <w:rFonts w:ascii="Verdana" w:hAnsi="Verdana"/>
          <w:color w:val="333333"/>
          <w:sz w:val="20"/>
          <w:szCs w:val="20"/>
        </w:rPr>
        <w:t xml:space="preserve">Georgia. </w:t>
      </w:r>
      <w:proofErr w:type="gramStart"/>
      <w:r>
        <w:rPr>
          <w:rFonts w:ascii="Verdana" w:hAnsi="Verdana"/>
          <w:color w:val="333333"/>
          <w:sz w:val="20"/>
          <w:szCs w:val="20"/>
        </w:rPr>
        <w:t>Sexy, no?</w:t>
      </w:r>
      <w:proofErr w:type="gramEnd"/>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What’s doubly sexy is that one simple rule allows us to</w:t>
      </w:r>
      <w:r>
        <w:rPr>
          <w:rStyle w:val="apple-converted-space"/>
          <w:rFonts w:ascii="Verdana" w:hAnsi="Verdana"/>
          <w:color w:val="333333"/>
          <w:sz w:val="20"/>
          <w:szCs w:val="20"/>
        </w:rPr>
        <w:t> </w:t>
      </w:r>
      <w:hyperlink r:id="rId35" w:history="1">
        <w:r>
          <w:rPr>
            <w:rStyle w:val="Hyperlink"/>
            <w:rFonts w:ascii="Verdana" w:hAnsi="Verdana"/>
            <w:color w:val="C92525"/>
            <w:sz w:val="20"/>
            <w:szCs w:val="20"/>
            <w:bdr w:val="none" w:sz="0" w:space="0" w:color="auto" w:frame="1"/>
          </w:rPr>
          <w:t>get most of this in place</w:t>
        </w:r>
      </w:hyperlink>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roofErr w:type="gramStart"/>
      <w:r>
        <w:rPr>
          <w:rFonts w:ascii="Lucida Console" w:hAnsi="Lucida Console"/>
          <w:color w:val="333333"/>
          <w:sz w:val="17"/>
          <w:szCs w:val="17"/>
        </w:rPr>
        <w:t>body</w:t>
      </w:r>
      <w:proofErr w:type="gramEnd"/>
      <w:r>
        <w:rPr>
          <w:rFonts w:ascii="Lucida Console" w:hAnsi="Lucida Console"/>
          <w:color w:val="333333"/>
          <w:sz w:val="17"/>
          <w:szCs w:val="17"/>
        </w:rPr>
        <w:t xml:space="preserve">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font</w:t>
      </w:r>
      <w:proofErr w:type="gramEnd"/>
      <w:r>
        <w:rPr>
          <w:rFonts w:ascii="Lucida Console" w:hAnsi="Lucida Console"/>
          <w:color w:val="333333"/>
          <w:sz w:val="17"/>
          <w:szCs w:val="17"/>
        </w:rPr>
        <w:t>: normal 100% Helvetica, Arial, sans-serif;</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lastRenderedPageBreak/>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With a</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of</w:t>
      </w:r>
      <w:r>
        <w:rPr>
          <w:rStyle w:val="apple-converted-space"/>
          <w:rFonts w:ascii="Verdana" w:hAnsi="Verdana"/>
          <w:color w:val="333333"/>
          <w:sz w:val="20"/>
          <w:szCs w:val="20"/>
        </w:rPr>
        <w:t> </w:t>
      </w:r>
      <w:r>
        <w:rPr>
          <w:rStyle w:val="HTMLCode"/>
          <w:rFonts w:ascii="Lucida Console" w:hAnsi="Lucida Console"/>
          <w:color w:val="333333"/>
          <w:sz w:val="21"/>
          <w:szCs w:val="21"/>
        </w:rPr>
        <w:t>100%</w:t>
      </w:r>
      <w:r>
        <w:rPr>
          <w:rFonts w:ascii="Verdana" w:hAnsi="Verdana"/>
          <w:color w:val="333333"/>
          <w:sz w:val="20"/>
          <w:szCs w:val="20"/>
        </w:rPr>
        <w:t>, all the elements in our page are sized relative to the browser’s default type size, which in most cases is 16</w:t>
      </w:r>
      <w:r>
        <w:rPr>
          <w:rStyle w:val="HTMLCode"/>
          <w:rFonts w:ascii="Lucida Console" w:hAnsi="Lucida Console"/>
          <w:color w:val="333333"/>
          <w:sz w:val="21"/>
          <w:szCs w:val="21"/>
        </w:rPr>
        <w:t>px</w:t>
      </w:r>
      <w:r>
        <w:rPr>
          <w:rFonts w:ascii="Verdana" w:hAnsi="Verdana"/>
          <w:color w:val="333333"/>
          <w:sz w:val="20"/>
          <w:szCs w:val="20"/>
        </w:rPr>
        <w:t xml:space="preserve">. And thanks to the browser’s default </w:t>
      </w:r>
      <w:proofErr w:type="spellStart"/>
      <w:r>
        <w:rPr>
          <w:rFonts w:ascii="Verdana" w:hAnsi="Verdana"/>
          <w:color w:val="333333"/>
          <w:sz w:val="20"/>
          <w:szCs w:val="20"/>
        </w:rPr>
        <w:t>stylesheet</w:t>
      </w:r>
      <w:proofErr w:type="spellEnd"/>
      <w:r>
        <w:rPr>
          <w:rFonts w:ascii="Verdana" w:hAnsi="Verdana"/>
          <w:color w:val="333333"/>
          <w:sz w:val="20"/>
          <w:szCs w:val="20"/>
        </w:rPr>
        <w:t>, the</w:t>
      </w:r>
      <w:r>
        <w:rPr>
          <w:rStyle w:val="apple-converted-space"/>
          <w:rFonts w:ascii="Verdana" w:hAnsi="Verdana"/>
          <w:color w:val="333333"/>
          <w:sz w:val="20"/>
          <w:szCs w:val="20"/>
        </w:rPr>
        <w:t> </w:t>
      </w:r>
      <w:r>
        <w:rPr>
          <w:rStyle w:val="HTMLCode"/>
          <w:rFonts w:ascii="Lucida Console" w:hAnsi="Lucida Console"/>
          <w:color w:val="333333"/>
          <w:sz w:val="21"/>
          <w:szCs w:val="21"/>
        </w:rPr>
        <w:t>h1</w:t>
      </w:r>
      <w:r>
        <w:rPr>
          <w:rStyle w:val="apple-converted-space"/>
          <w:rFonts w:ascii="Verdana" w:hAnsi="Verdana"/>
          <w:color w:val="333333"/>
          <w:sz w:val="20"/>
          <w:szCs w:val="20"/>
        </w:rPr>
        <w:t> </w:t>
      </w:r>
      <w:r>
        <w:rPr>
          <w:rFonts w:ascii="Verdana" w:hAnsi="Verdana"/>
          <w:color w:val="333333"/>
          <w:sz w:val="20"/>
          <w:szCs w:val="20"/>
        </w:rPr>
        <w:t xml:space="preserve">is big, bold, and beautiful—but still in Helvetica, and much too large. So while it’d be easy enough to slap on </w:t>
      </w:r>
      <w:proofErr w:type="spellStart"/>
      <w:r>
        <w:rPr>
          <w:rFonts w:ascii="Verdana" w:hAnsi="Verdana"/>
          <w:color w:val="333333"/>
          <w:sz w:val="20"/>
          <w:szCs w:val="20"/>
        </w:rPr>
        <w:t>a</w:t>
      </w:r>
      <w:r>
        <w:rPr>
          <w:rStyle w:val="HTMLCode"/>
          <w:rFonts w:ascii="Lucida Console" w:hAnsi="Lucida Console"/>
          <w:color w:val="333333"/>
          <w:sz w:val="21"/>
          <w:szCs w:val="21"/>
        </w:rPr>
        <w:t>font</w:t>
      </w:r>
      <w:proofErr w:type="spellEnd"/>
      <w:r>
        <w:rPr>
          <w:rStyle w:val="HTMLCode"/>
          <w:rFonts w:ascii="Lucida Console" w:hAnsi="Lucida Console"/>
          <w:color w:val="333333"/>
          <w:sz w:val="21"/>
          <w:szCs w:val="21"/>
        </w:rPr>
        <w:t>-family</w:t>
      </w:r>
      <w:r>
        <w:rPr>
          <w:rStyle w:val="apple-converted-space"/>
          <w:rFonts w:ascii="Verdana" w:hAnsi="Verdana"/>
          <w:color w:val="333333"/>
          <w:sz w:val="20"/>
          <w:szCs w:val="20"/>
        </w:rPr>
        <w:t> </w:t>
      </w:r>
      <w:r>
        <w:rPr>
          <w:rFonts w:ascii="Verdana" w:hAnsi="Verdana"/>
          <w:color w:val="333333"/>
          <w:sz w:val="20"/>
          <w:szCs w:val="20"/>
        </w:rPr>
        <w:t>to fix the header’s Helvetica problem, how do we size the text to 24 pixels? Or accurately reduce the size of that list?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With</w:t>
      </w:r>
      <w:r>
        <w:rPr>
          <w:rStyle w:val="apple-converted-space"/>
          <w:rFonts w:ascii="Verdana" w:hAnsi="Verdana"/>
          <w:color w:val="333333"/>
          <w:sz w:val="20"/>
          <w:szCs w:val="20"/>
        </w:rPr>
        <w:t> </w:t>
      </w:r>
      <w:r>
        <w:rPr>
          <w:rStyle w:val="HTMLCode"/>
          <w:rFonts w:ascii="Lucida Console" w:hAnsi="Lucida Console"/>
          <w:color w:val="333333"/>
          <w:sz w:val="21"/>
          <w:szCs w:val="21"/>
        </w:rPr>
        <w:t>em</w:t>
      </w:r>
      <w:r>
        <w:rPr>
          <w:rFonts w:ascii="Verdana" w:hAnsi="Verdana"/>
          <w:color w:val="333333"/>
          <w:sz w:val="20"/>
          <w:szCs w:val="20"/>
        </w:rPr>
        <w:t>s, it’s easily done. We take the target value for each element’s</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in pixels and divide it by the</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of its container (that is, its context). We’re left with the desired</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Fonts w:ascii="Verdana" w:hAnsi="Verdana"/>
          <w:color w:val="333333"/>
          <w:sz w:val="20"/>
          <w:szCs w:val="20"/>
        </w:rPr>
        <w:t>, expressed in relative,</w:t>
      </w:r>
      <w:r>
        <w:rPr>
          <w:rStyle w:val="apple-converted-space"/>
          <w:rFonts w:ascii="Verdana" w:hAnsi="Verdana"/>
          <w:color w:val="333333"/>
          <w:sz w:val="20"/>
          <w:szCs w:val="20"/>
        </w:rPr>
        <w:t> </w:t>
      </w:r>
      <w:proofErr w:type="spellStart"/>
      <w:r>
        <w:rPr>
          <w:rStyle w:val="HTMLCode"/>
          <w:rFonts w:ascii="Lucida Console" w:hAnsi="Lucida Console"/>
          <w:color w:val="333333"/>
          <w:sz w:val="21"/>
          <w:szCs w:val="21"/>
        </w:rPr>
        <w:t>em</w:t>
      </w:r>
      <w:proofErr w:type="spellEnd"/>
      <w:r>
        <w:rPr>
          <w:rFonts w:ascii="Verdana" w:hAnsi="Verdana"/>
          <w:color w:val="333333"/>
          <w:sz w:val="20"/>
          <w:szCs w:val="20"/>
        </w:rPr>
        <w:t>-friendly terms. Or to put it more succinctly:</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roofErr w:type="gramStart"/>
      <w:r>
        <w:rPr>
          <w:rFonts w:ascii="Lucida Console" w:hAnsi="Lucida Console"/>
          <w:color w:val="333333"/>
          <w:sz w:val="17"/>
          <w:szCs w:val="17"/>
        </w:rPr>
        <w:t>target</w:t>
      </w:r>
      <w:proofErr w:type="gramEnd"/>
      <w:r>
        <w:rPr>
          <w:rFonts w:ascii="Lucida Console" w:hAnsi="Lucida Console"/>
          <w:color w:val="333333"/>
          <w:sz w:val="17"/>
          <w:szCs w:val="17"/>
        </w:rPr>
        <w:t xml:space="preserve"> ÷ context = result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If we assume the</w:t>
      </w:r>
      <w:r>
        <w:rPr>
          <w:rStyle w:val="apple-converted-space"/>
          <w:rFonts w:ascii="Verdana" w:hAnsi="Verdana"/>
          <w:color w:val="333333"/>
          <w:sz w:val="20"/>
          <w:szCs w:val="20"/>
        </w:rPr>
        <w:t> </w:t>
      </w:r>
      <w:r>
        <w:rPr>
          <w:rStyle w:val="HTMLCode"/>
          <w:rFonts w:ascii="Lucida Console" w:hAnsi="Lucida Console"/>
          <w:color w:val="333333"/>
          <w:sz w:val="21"/>
          <w:szCs w:val="21"/>
        </w:rPr>
        <w:t>body</w:t>
      </w:r>
      <w:r>
        <w:rPr>
          <w:rFonts w:ascii="Verdana" w:hAnsi="Verdana"/>
          <w:color w:val="333333"/>
          <w:sz w:val="20"/>
          <w:szCs w:val="20"/>
        </w:rPr>
        <w:t>’s default type size to be 16</w:t>
      </w:r>
      <w:r>
        <w:rPr>
          <w:rStyle w:val="HTMLCode"/>
          <w:rFonts w:ascii="Lucida Console" w:hAnsi="Lucida Console"/>
          <w:color w:val="333333"/>
          <w:sz w:val="21"/>
          <w:szCs w:val="21"/>
        </w:rPr>
        <w:t>px</w:t>
      </w:r>
      <w:r>
        <w:rPr>
          <w:rFonts w:ascii="Verdana" w:hAnsi="Verdana"/>
          <w:color w:val="333333"/>
          <w:sz w:val="20"/>
          <w:szCs w:val="20"/>
        </w:rPr>
        <w:t>, we can plug each desired</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value into this formula. So to properly match our header to the comp, we divide the target value (24</w:t>
      </w:r>
      <w:r>
        <w:rPr>
          <w:rStyle w:val="HTMLCode"/>
          <w:rFonts w:ascii="Lucida Console" w:hAnsi="Lucida Console"/>
          <w:color w:val="333333"/>
          <w:sz w:val="21"/>
          <w:szCs w:val="21"/>
        </w:rPr>
        <w:t>px</w:t>
      </w:r>
      <w:r>
        <w:rPr>
          <w:rFonts w:ascii="Verdana" w:hAnsi="Verdana"/>
          <w:color w:val="333333"/>
          <w:sz w:val="20"/>
          <w:szCs w:val="20"/>
        </w:rPr>
        <w:t>) by the</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of its container (16</w:t>
      </w:r>
      <w:r>
        <w:rPr>
          <w:rStyle w:val="HTMLCode"/>
          <w:rFonts w:ascii="Lucida Console" w:hAnsi="Lucida Console"/>
          <w:color w:val="333333"/>
          <w:sz w:val="21"/>
          <w:szCs w:val="21"/>
        </w:rPr>
        <w:t>px</w:t>
      </w:r>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24 ÷ 16 = 1.5</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So the header is 1.5 times the default body size, or 1.5</w:t>
      </w:r>
      <w:r>
        <w:rPr>
          <w:rStyle w:val="HTMLCode"/>
          <w:rFonts w:ascii="Lucida Console" w:hAnsi="Lucida Console"/>
          <w:color w:val="333333"/>
          <w:sz w:val="21"/>
          <w:szCs w:val="21"/>
        </w:rPr>
        <w:t>em</w:t>
      </w:r>
      <w:r>
        <w:rPr>
          <w:rFonts w:ascii="Verdana" w:hAnsi="Verdana"/>
          <w:color w:val="333333"/>
          <w:sz w:val="20"/>
          <w:szCs w:val="20"/>
        </w:rPr>
        <w:t xml:space="preserve">, which we can plug directly into our </w:t>
      </w:r>
      <w:proofErr w:type="spellStart"/>
      <w:r>
        <w:rPr>
          <w:rFonts w:ascii="Verdana" w:hAnsi="Verdana"/>
          <w:color w:val="333333"/>
          <w:sz w:val="20"/>
          <w:szCs w:val="20"/>
        </w:rPr>
        <w:t>stylesheet</w:t>
      </w:r>
      <w:proofErr w:type="spellEnd"/>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h1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font-family</w:t>
      </w:r>
      <w:proofErr w:type="gramEnd"/>
      <w:r>
        <w:rPr>
          <w:rFonts w:ascii="Lucida Console" w:hAnsi="Lucida Console"/>
          <w:color w:val="333333"/>
          <w:sz w:val="17"/>
          <w:szCs w:val="17"/>
        </w:rPr>
        <w:t>: Georgia, serif;</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font-size</w:t>
      </w:r>
      <w:proofErr w:type="gramEnd"/>
      <w:r>
        <w:rPr>
          <w:rFonts w:ascii="Lucida Console" w:hAnsi="Lucida Console"/>
          <w:color w:val="333333"/>
          <w:sz w:val="17"/>
          <w:szCs w:val="17"/>
        </w:rPr>
        <w:t>: 1.5em;        /* 24px / 16px = 1.5em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To size the list to the</w:t>
      </w:r>
      <w:r>
        <w:rPr>
          <w:rStyle w:val="apple-converted-space"/>
          <w:rFonts w:ascii="Verdana" w:hAnsi="Verdana"/>
          <w:color w:val="333333"/>
          <w:sz w:val="20"/>
          <w:szCs w:val="20"/>
        </w:rPr>
        <w:t> </w:t>
      </w:r>
      <w:proofErr w:type="spellStart"/>
      <w:r>
        <w:rPr>
          <w:rStyle w:val="HTMLCode"/>
          <w:rFonts w:ascii="Lucida Console" w:hAnsi="Lucida Console"/>
          <w:color w:val="333333"/>
          <w:sz w:val="21"/>
          <w:szCs w:val="21"/>
        </w:rPr>
        <w:t>em</w:t>
      </w:r>
      <w:proofErr w:type="spellEnd"/>
      <w:r>
        <w:rPr>
          <w:rFonts w:ascii="Verdana" w:hAnsi="Verdana"/>
          <w:color w:val="333333"/>
          <w:sz w:val="20"/>
          <w:szCs w:val="20"/>
        </w:rPr>
        <w:t>-equivalent of 14</w:t>
      </w:r>
      <w:r>
        <w:rPr>
          <w:rStyle w:val="HTMLCode"/>
          <w:rFonts w:ascii="Lucida Console" w:hAnsi="Lucida Console"/>
          <w:color w:val="333333"/>
          <w:sz w:val="21"/>
          <w:szCs w:val="21"/>
        </w:rPr>
        <w:t>px</w:t>
      </w:r>
      <w:r>
        <w:rPr>
          <w:rFonts w:ascii="Verdana" w:hAnsi="Verdana"/>
          <w:color w:val="333333"/>
          <w:sz w:val="20"/>
          <w:szCs w:val="20"/>
        </w:rPr>
        <w:t>, we can use the same formula. Assuming again that the</w:t>
      </w:r>
      <w:r>
        <w:rPr>
          <w:rStyle w:val="apple-converted-space"/>
          <w:rFonts w:ascii="Verdana" w:hAnsi="Verdana"/>
          <w:color w:val="333333"/>
          <w:sz w:val="20"/>
          <w:szCs w:val="20"/>
        </w:rPr>
        <w:t> </w:t>
      </w:r>
      <w:r>
        <w:rPr>
          <w:rStyle w:val="HTMLCode"/>
          <w:rFonts w:ascii="Lucida Console" w:hAnsi="Lucida Console"/>
          <w:color w:val="333333"/>
          <w:sz w:val="21"/>
          <w:szCs w:val="21"/>
        </w:rPr>
        <w:t>body</w:t>
      </w:r>
      <w:r>
        <w:rPr>
          <w:rFonts w:ascii="Verdana" w:hAnsi="Verdana"/>
          <w:color w:val="333333"/>
          <w:sz w:val="20"/>
          <w:szCs w:val="20"/>
        </w:rPr>
        <w:t>’s</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is roughly 16</w:t>
      </w:r>
      <w:r>
        <w:rPr>
          <w:rStyle w:val="HTMLCode"/>
          <w:rFonts w:ascii="Lucida Console" w:hAnsi="Lucida Console"/>
          <w:color w:val="333333"/>
          <w:sz w:val="21"/>
          <w:szCs w:val="21"/>
        </w:rPr>
        <w:t>px</w:t>
      </w:r>
      <w:r>
        <w:rPr>
          <w:rFonts w:ascii="Verdana" w:hAnsi="Verdana"/>
          <w:color w:val="333333"/>
          <w:sz w:val="20"/>
          <w:szCs w:val="20"/>
        </w:rPr>
        <w:t>, we simply divide that target by the context: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14 ÷ 16 = 0.875</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And we’re left with a value of 0.875</w:t>
      </w:r>
      <w:r>
        <w:rPr>
          <w:rStyle w:val="HTMLCode"/>
          <w:rFonts w:ascii="Lucida Console" w:hAnsi="Lucida Console"/>
          <w:color w:val="333333"/>
          <w:sz w:val="21"/>
          <w:szCs w:val="21"/>
        </w:rPr>
        <w:t>em</w:t>
      </w:r>
      <w:r>
        <w:rPr>
          <w:rFonts w:ascii="Verdana" w:hAnsi="Verdana"/>
          <w:color w:val="333333"/>
          <w:sz w:val="20"/>
          <w:szCs w:val="20"/>
        </w:rPr>
        <w:t xml:space="preserve">, which we can again drop into </w:t>
      </w:r>
      <w:proofErr w:type="spellStart"/>
      <w:r>
        <w:rPr>
          <w:rFonts w:ascii="Verdana" w:hAnsi="Verdana"/>
          <w:color w:val="333333"/>
          <w:sz w:val="20"/>
          <w:szCs w:val="20"/>
        </w:rPr>
        <w:t>our</w:t>
      </w:r>
      <w:r>
        <w:rPr>
          <w:rStyle w:val="HTMLAcronym"/>
          <w:rFonts w:ascii="Verdana" w:hAnsi="Verdana"/>
          <w:color w:val="333333"/>
          <w:sz w:val="20"/>
          <w:szCs w:val="20"/>
        </w:rPr>
        <w:t>CSS</w:t>
      </w:r>
      <w:proofErr w:type="spellEnd"/>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roofErr w:type="spellStart"/>
      <w:proofErr w:type="gramStart"/>
      <w:r>
        <w:rPr>
          <w:rFonts w:ascii="Lucida Console" w:hAnsi="Lucida Console"/>
          <w:color w:val="333333"/>
          <w:sz w:val="17"/>
          <w:szCs w:val="17"/>
        </w:rPr>
        <w:t>ul</w:t>
      </w:r>
      <w:proofErr w:type="spellEnd"/>
      <w:proofErr w:type="gramEnd"/>
      <w:r>
        <w:rPr>
          <w:rFonts w:ascii="Lucida Console" w:hAnsi="Lucida Console"/>
          <w:color w:val="333333"/>
          <w:sz w:val="17"/>
          <w:szCs w:val="17"/>
        </w:rPr>
        <w:t xml:space="preserve">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font-size</w:t>
      </w:r>
      <w:proofErr w:type="gramEnd"/>
      <w:r>
        <w:rPr>
          <w:rFonts w:ascii="Lucida Console" w:hAnsi="Lucida Console"/>
          <w:color w:val="333333"/>
          <w:sz w:val="17"/>
          <w:szCs w:val="17"/>
        </w:rPr>
        <w:t>: 0.875em;      /* 14px / 16px = 0.875em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With those two rules,</w:t>
      </w:r>
      <w:r>
        <w:rPr>
          <w:rStyle w:val="apple-converted-space"/>
          <w:rFonts w:ascii="Verdana" w:hAnsi="Verdana"/>
          <w:color w:val="333333"/>
          <w:sz w:val="20"/>
          <w:szCs w:val="20"/>
        </w:rPr>
        <w:t> </w:t>
      </w:r>
      <w:hyperlink r:id="rId36" w:history="1">
        <w:r>
          <w:rPr>
            <w:rStyle w:val="Hyperlink"/>
            <w:rFonts w:ascii="Verdana" w:hAnsi="Verdana"/>
            <w:color w:val="C92525"/>
            <w:sz w:val="20"/>
            <w:szCs w:val="20"/>
            <w:bdr w:val="none" w:sz="0" w:space="0" w:color="auto" w:frame="1"/>
          </w:rPr>
          <w:t>our sample page</w:t>
        </w:r>
      </w:hyperlink>
      <w:r>
        <w:rPr>
          <w:rStyle w:val="apple-converted-space"/>
          <w:rFonts w:ascii="Verdana" w:hAnsi="Verdana"/>
          <w:color w:val="333333"/>
          <w:sz w:val="20"/>
          <w:szCs w:val="20"/>
        </w:rPr>
        <w:t> </w:t>
      </w:r>
      <w:r>
        <w:rPr>
          <w:rFonts w:ascii="Verdana" w:hAnsi="Verdana"/>
          <w:color w:val="333333"/>
          <w:sz w:val="20"/>
          <w:szCs w:val="20"/>
        </w:rPr>
        <w:t>is looking a lot closer to the comp, and will be practically pixel-perfect</w:t>
      </w:r>
      <w:r>
        <w:rPr>
          <w:rStyle w:val="apple-converted-space"/>
          <w:rFonts w:ascii="Verdana" w:hAnsi="Verdana"/>
          <w:color w:val="333333"/>
          <w:sz w:val="20"/>
          <w:szCs w:val="20"/>
        </w:rPr>
        <w:t> </w:t>
      </w:r>
      <w:hyperlink r:id="rId37" w:history="1">
        <w:r>
          <w:rPr>
            <w:rStyle w:val="Hyperlink"/>
            <w:rFonts w:ascii="Verdana" w:hAnsi="Verdana"/>
            <w:color w:val="C92525"/>
            <w:sz w:val="20"/>
            <w:szCs w:val="20"/>
            <w:bdr w:val="none" w:sz="0" w:space="0" w:color="auto" w:frame="1"/>
          </w:rPr>
          <w:t>after some slight cleanup</w:t>
        </w:r>
      </w:hyperlink>
      <w:r>
        <w:rPr>
          <w:rFonts w:ascii="Verdana" w:hAnsi="Verdana"/>
          <w:color w:val="333333"/>
          <w:sz w:val="20"/>
          <w:szCs w:val="20"/>
        </w:rPr>
        <w:t>. All with the help of our</w:t>
      </w:r>
      <w:r>
        <w:rPr>
          <w:rStyle w:val="apple-converted-space"/>
          <w:rFonts w:ascii="Verdana" w:hAnsi="Verdana"/>
          <w:color w:val="333333"/>
          <w:sz w:val="20"/>
          <w:szCs w:val="20"/>
        </w:rPr>
        <w:t> </w:t>
      </w:r>
      <w:r>
        <w:rPr>
          <w:rStyle w:val="HTMLCode"/>
          <w:rFonts w:ascii="Lucida Console" w:hAnsi="Lucida Console"/>
          <w:color w:val="333333"/>
          <w:sz w:val="21"/>
          <w:szCs w:val="21"/>
        </w:rPr>
        <w:t>target</w:t>
      </w:r>
      <w:r>
        <w:rPr>
          <w:rStyle w:val="apple-converted-space"/>
          <w:rFonts w:ascii="Lucida Console" w:hAnsi="Lucida Console" w:cs="Courier New"/>
          <w:color w:val="333333"/>
          <w:sz w:val="21"/>
          <w:szCs w:val="21"/>
        </w:rPr>
        <w:t> </w:t>
      </w:r>
      <w:r>
        <w:rPr>
          <w:rStyle w:val="HTMLCode"/>
          <w:rFonts w:ascii="Lucida Console" w:hAnsi="Lucida Console"/>
          <w:color w:val="333333"/>
          <w:sz w:val="21"/>
          <w:szCs w:val="21"/>
        </w:rPr>
        <w:t>÷</w:t>
      </w:r>
      <w:r>
        <w:rPr>
          <w:rStyle w:val="apple-converted-space"/>
          <w:rFonts w:ascii="Lucida Console" w:hAnsi="Lucida Console" w:cs="Courier New"/>
          <w:color w:val="333333"/>
          <w:sz w:val="21"/>
          <w:szCs w:val="21"/>
        </w:rPr>
        <w:t> </w:t>
      </w:r>
      <w:r>
        <w:rPr>
          <w:rStyle w:val="HTMLCode"/>
          <w:rFonts w:ascii="Lucida Console" w:hAnsi="Lucida Console"/>
          <w:color w:val="333333"/>
          <w:sz w:val="21"/>
          <w:szCs w:val="21"/>
        </w:rPr>
        <w:t>context = result</w:t>
      </w:r>
      <w:r>
        <w:rPr>
          <w:rStyle w:val="apple-converted-space"/>
          <w:rFonts w:ascii="Verdana" w:hAnsi="Verdana"/>
          <w:color w:val="333333"/>
          <w:sz w:val="20"/>
          <w:szCs w:val="20"/>
        </w:rPr>
        <w:t> </w:t>
      </w:r>
      <w:r>
        <w:rPr>
          <w:rFonts w:ascii="Verdana" w:hAnsi="Verdana"/>
          <w:color w:val="333333"/>
          <w:sz w:val="20"/>
          <w:szCs w:val="20"/>
        </w:rPr>
        <w:t>formula.</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 xml:space="preserve">So after a few hours spent cleaning up relative type styling for our client, I realized I’d stumbled upon the answer. If we could treat font sizes not as pixels, but </w:t>
      </w:r>
      <w:r>
        <w:rPr>
          <w:rFonts w:ascii="Verdana" w:hAnsi="Verdana"/>
          <w:color w:val="333333"/>
          <w:sz w:val="20"/>
          <w:szCs w:val="20"/>
        </w:rPr>
        <w:lastRenderedPageBreak/>
        <w:t>as</w:t>
      </w:r>
      <w:r>
        <w:rPr>
          <w:rStyle w:val="apple-converted-space"/>
          <w:rFonts w:ascii="Verdana" w:hAnsi="Verdana"/>
          <w:color w:val="333333"/>
          <w:sz w:val="20"/>
          <w:szCs w:val="20"/>
        </w:rPr>
        <w:t> </w:t>
      </w:r>
      <w:r>
        <w:rPr>
          <w:rStyle w:val="Emphasis"/>
          <w:rFonts w:ascii="Verdana" w:hAnsi="Verdana"/>
          <w:color w:val="333333"/>
          <w:sz w:val="20"/>
          <w:szCs w:val="20"/>
        </w:rPr>
        <w:t>proportions</w:t>
      </w:r>
      <w:r>
        <w:rPr>
          <w:rStyle w:val="apple-converted-space"/>
          <w:rFonts w:ascii="Verdana" w:hAnsi="Verdana"/>
          <w:color w:val="333333"/>
          <w:sz w:val="20"/>
          <w:szCs w:val="20"/>
        </w:rPr>
        <w:t> </w:t>
      </w:r>
      <w:r>
        <w:rPr>
          <w:rFonts w:ascii="Verdana" w:hAnsi="Verdana"/>
          <w:color w:val="333333"/>
          <w:sz w:val="20"/>
          <w:szCs w:val="20"/>
        </w:rPr>
        <w:t>measured against their container, we could do the same with the different elements draped across our grid.</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After all, it’s not “The Golden Pixel”</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As before, let’s start with a fairly</w:t>
      </w:r>
      <w:r>
        <w:rPr>
          <w:rStyle w:val="apple-converted-space"/>
          <w:rFonts w:ascii="Verdana" w:hAnsi="Verdana"/>
          <w:color w:val="333333"/>
          <w:sz w:val="20"/>
          <w:szCs w:val="20"/>
        </w:rPr>
        <w:t> </w:t>
      </w:r>
      <w:del w:id="1" w:author="Unknown">
        <w:r>
          <w:rPr>
            <w:rFonts w:ascii="Verdana" w:hAnsi="Verdana"/>
            <w:color w:val="333333"/>
            <w:sz w:val="20"/>
            <w:szCs w:val="20"/>
          </w:rPr>
          <w:delText>unsexy</w:delText>
        </w:r>
      </w:del>
      <w:r>
        <w:rPr>
          <w:rStyle w:val="apple-converted-space"/>
          <w:rFonts w:ascii="Verdana" w:hAnsi="Verdana"/>
          <w:color w:val="333333"/>
          <w:sz w:val="20"/>
          <w:szCs w:val="20"/>
        </w:rPr>
        <w:t> </w:t>
      </w:r>
      <w:r>
        <w:rPr>
          <w:rFonts w:ascii="Verdana" w:hAnsi="Verdana"/>
          <w:color w:val="333333"/>
          <w:sz w:val="20"/>
          <w:szCs w:val="20"/>
        </w:rPr>
        <w:t>straightforward layout:</w:t>
      </w:r>
    </w:p>
    <w:p w:rsidR="00F52B05" w:rsidRDefault="00F52B05" w:rsidP="00F52B05">
      <w:pPr>
        <w:shd w:val="clear" w:color="auto" w:fill="FFFFFF"/>
        <w:spacing w:line="165" w:lineRule="atLeast"/>
        <w:jc w:val="center"/>
        <w:rPr>
          <w:rFonts w:ascii="Verdana" w:hAnsi="Verdana"/>
          <w:color w:val="333333"/>
          <w:sz w:val="17"/>
          <w:szCs w:val="17"/>
        </w:rPr>
      </w:pPr>
      <w:r>
        <w:rPr>
          <w:rFonts w:ascii="Verdana" w:hAnsi="Verdana"/>
          <w:noProof/>
          <w:color w:val="C92525"/>
          <w:sz w:val="17"/>
          <w:szCs w:val="17"/>
          <w:bdr w:val="none" w:sz="0" w:space="0" w:color="auto" w:frame="1"/>
        </w:rPr>
        <w:drawing>
          <wp:inline distT="0" distB="0" distL="0" distR="0">
            <wp:extent cx="5018405" cy="1849755"/>
            <wp:effectExtent l="0" t="0" r="0" b="0"/>
            <wp:docPr id="11" name="Picture 11" descr="basic page layout">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page layout">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8405" cy="1849755"/>
                    </a:xfrm>
                    <a:prstGeom prst="rect">
                      <a:avLst/>
                    </a:prstGeom>
                    <a:noFill/>
                    <a:ln>
                      <a:noFill/>
                    </a:ln>
                  </pic:spPr>
                </pic:pic>
              </a:graphicData>
            </a:graphic>
          </wp:inline>
        </w:drawing>
      </w:r>
    </w:p>
    <w:p w:rsidR="00F52B05" w:rsidRDefault="000F2827" w:rsidP="00F52B05">
      <w:pPr>
        <w:pStyle w:val="NormalWeb"/>
        <w:pBdr>
          <w:top w:val="dotted" w:sz="6" w:space="4" w:color="CCCCCC"/>
        </w:pBdr>
        <w:shd w:val="clear" w:color="auto" w:fill="FFFFFF"/>
        <w:spacing w:before="0" w:beforeAutospacing="0" w:after="0" w:afterAutospacing="0" w:line="408" w:lineRule="atLeast"/>
        <w:rPr>
          <w:rFonts w:ascii="Georgia" w:hAnsi="Georgia"/>
          <w:i/>
          <w:iCs/>
          <w:color w:val="333333"/>
          <w:sz w:val="20"/>
          <w:szCs w:val="20"/>
        </w:rPr>
      </w:pPr>
      <w:hyperlink r:id="rId40" w:history="1">
        <w:proofErr w:type="gramStart"/>
        <w:r w:rsidR="00F52B05">
          <w:rPr>
            <w:rStyle w:val="Hyperlink"/>
            <w:rFonts w:ascii="Georgia" w:hAnsi="Georgia"/>
            <w:i/>
            <w:iCs/>
            <w:color w:val="C92525"/>
            <w:sz w:val="20"/>
            <w:szCs w:val="20"/>
            <w:bdr w:val="none" w:sz="0" w:space="0" w:color="auto" w:frame="1"/>
          </w:rPr>
          <w:t>Our basic page layout.</w:t>
        </w:r>
        <w:proofErr w:type="gramEnd"/>
      </w:hyperlink>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Sure,</w:t>
      </w:r>
      <w:r>
        <w:rPr>
          <w:rStyle w:val="apple-converted-space"/>
          <w:rFonts w:ascii="Verdana" w:hAnsi="Verdana"/>
          <w:color w:val="333333"/>
          <w:sz w:val="20"/>
          <w:szCs w:val="20"/>
        </w:rPr>
        <w:t> </w:t>
      </w:r>
      <w:hyperlink r:id="rId41" w:history="1">
        <w:r>
          <w:rPr>
            <w:rStyle w:val="Hyperlink"/>
            <w:rFonts w:ascii="Verdana" w:hAnsi="Verdana"/>
            <w:color w:val="C92525"/>
            <w:sz w:val="20"/>
            <w:szCs w:val="20"/>
            <w:bdr w:val="none" w:sz="0" w:space="0" w:color="auto" w:frame="1"/>
          </w:rPr>
          <w:t>our “design”</w:t>
        </w:r>
      </w:hyperlink>
      <w:r>
        <w:rPr>
          <w:rStyle w:val="apple-converted-space"/>
          <w:rFonts w:ascii="Verdana" w:hAnsi="Verdana"/>
          <w:color w:val="333333"/>
          <w:sz w:val="20"/>
          <w:szCs w:val="20"/>
        </w:rPr>
        <w:t> </w:t>
      </w:r>
      <w:r>
        <w:rPr>
          <w:rFonts w:ascii="Verdana" w:hAnsi="Verdana"/>
          <w:color w:val="333333"/>
          <w:sz w:val="20"/>
          <w:szCs w:val="20"/>
        </w:rPr>
        <w:t>is pretty modest. But those simple styles are draped over</w:t>
      </w:r>
      <w:r>
        <w:rPr>
          <w:rStyle w:val="apple-converted-space"/>
          <w:rFonts w:ascii="Verdana" w:hAnsi="Verdana"/>
          <w:color w:val="333333"/>
          <w:sz w:val="20"/>
          <w:szCs w:val="20"/>
        </w:rPr>
        <w:t> </w:t>
      </w:r>
      <w:hyperlink r:id="rId42" w:history="1">
        <w:r>
          <w:rPr>
            <w:rStyle w:val="Hyperlink"/>
            <w:rFonts w:ascii="Verdana" w:hAnsi="Verdana"/>
            <w:color w:val="C92525"/>
            <w:sz w:val="20"/>
            <w:szCs w:val="20"/>
            <w:bdr w:val="none" w:sz="0" w:space="0" w:color="auto" w:frame="1"/>
          </w:rPr>
          <w:t>a well-defined grid</w:t>
        </w:r>
      </w:hyperlink>
      <w:r>
        <w:rPr>
          <w:rFonts w:ascii="Verdana" w:hAnsi="Verdana"/>
          <w:color w:val="333333"/>
          <w:sz w:val="20"/>
          <w:szCs w:val="20"/>
        </w:rPr>
        <w:t>: namely, seven columns of 124</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each, separated by 20</w:t>
      </w:r>
      <w:r>
        <w:rPr>
          <w:rStyle w:val="HTMLCode"/>
          <w:rFonts w:ascii="Lucida Console" w:hAnsi="Lucida Console"/>
          <w:color w:val="333333"/>
          <w:sz w:val="21"/>
          <w:szCs w:val="21"/>
        </w:rPr>
        <w:t>px</w:t>
      </w:r>
      <w:r>
        <w:rPr>
          <w:rFonts w:ascii="Verdana" w:hAnsi="Verdana"/>
          <w:color w:val="333333"/>
          <w:sz w:val="20"/>
          <w:szCs w:val="20"/>
        </w:rPr>
        <w:t>-wide gutters, all of which totals up to a width of 988</w:t>
      </w:r>
      <w:r>
        <w:rPr>
          <w:rStyle w:val="HTMLCode"/>
          <w:rFonts w:ascii="Lucida Console" w:hAnsi="Lucida Console"/>
          <w:color w:val="333333"/>
          <w:sz w:val="21"/>
          <w:szCs w:val="21"/>
        </w:rPr>
        <w:t>px</w:t>
      </w:r>
      <w:r>
        <w:rPr>
          <w:rFonts w:ascii="Verdana" w:hAnsi="Verdana"/>
          <w:color w:val="333333"/>
          <w:sz w:val="20"/>
          <w:szCs w:val="20"/>
        </w:rPr>
        <w:t>. But hey, let’s forget about those nasty pixels. Proportions are the new black, right? Let’s get fluid, baby.</w:t>
      </w:r>
    </w:p>
    <w:p w:rsidR="00F52B05" w:rsidRDefault="00F52B05" w:rsidP="00F52B05">
      <w:pPr>
        <w:shd w:val="clear" w:color="auto" w:fill="FFFFFF"/>
        <w:spacing w:line="165" w:lineRule="atLeast"/>
        <w:jc w:val="center"/>
        <w:rPr>
          <w:rFonts w:ascii="Verdana" w:hAnsi="Verdana"/>
          <w:color w:val="333333"/>
          <w:sz w:val="17"/>
          <w:szCs w:val="17"/>
        </w:rPr>
      </w:pPr>
      <w:r>
        <w:rPr>
          <w:rFonts w:ascii="Verdana" w:hAnsi="Verdana"/>
          <w:noProof/>
          <w:color w:val="C92525"/>
          <w:sz w:val="17"/>
          <w:szCs w:val="17"/>
          <w:bdr w:val="none" w:sz="0" w:space="0" w:color="auto" w:frame="1"/>
        </w:rPr>
        <w:drawing>
          <wp:inline distT="0" distB="0" distL="0" distR="0">
            <wp:extent cx="5018405" cy="1849755"/>
            <wp:effectExtent l="0" t="0" r="0" b="0"/>
            <wp:docPr id="10" name="Picture 10" descr="basic page layout with grid overlay">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page layout with grid overlay">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18405" cy="1849755"/>
                    </a:xfrm>
                    <a:prstGeom prst="rect">
                      <a:avLst/>
                    </a:prstGeom>
                    <a:noFill/>
                    <a:ln>
                      <a:noFill/>
                    </a:ln>
                  </pic:spPr>
                </pic:pic>
              </a:graphicData>
            </a:graphic>
          </wp:inline>
        </w:drawing>
      </w:r>
    </w:p>
    <w:p w:rsidR="00F52B05" w:rsidRDefault="000F2827" w:rsidP="00F52B05">
      <w:pPr>
        <w:pStyle w:val="NormalWeb"/>
        <w:pBdr>
          <w:top w:val="dotted" w:sz="6" w:space="4" w:color="CCCCCC"/>
        </w:pBdr>
        <w:shd w:val="clear" w:color="auto" w:fill="FFFFFF"/>
        <w:spacing w:before="0" w:beforeAutospacing="0" w:after="0" w:afterAutospacing="0" w:line="408" w:lineRule="atLeast"/>
        <w:rPr>
          <w:rFonts w:ascii="Georgia" w:hAnsi="Georgia"/>
          <w:i/>
          <w:iCs/>
          <w:color w:val="333333"/>
          <w:sz w:val="20"/>
          <w:szCs w:val="20"/>
        </w:rPr>
      </w:pPr>
      <w:hyperlink r:id="rId44" w:history="1">
        <w:r w:rsidR="00F52B05">
          <w:rPr>
            <w:rStyle w:val="Hyperlink"/>
            <w:rFonts w:ascii="Georgia" w:hAnsi="Georgia"/>
            <w:i/>
            <w:iCs/>
            <w:color w:val="C92525"/>
            <w:sz w:val="20"/>
            <w:szCs w:val="20"/>
            <w:bdr w:val="none" w:sz="0" w:space="0" w:color="auto" w:frame="1"/>
          </w:rPr>
          <w:t>Our basic page, with the grid overlaid upon it.</w:t>
        </w:r>
      </w:hyperlink>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To start, let’s treat our comp like any other, fixed or fluid: before we start coding, let’s look at the design, and assess</w:t>
      </w:r>
      <w:r>
        <w:rPr>
          <w:rStyle w:val="apple-converted-space"/>
          <w:rFonts w:ascii="Verdana" w:hAnsi="Verdana"/>
          <w:color w:val="333333"/>
          <w:sz w:val="20"/>
          <w:szCs w:val="20"/>
        </w:rPr>
        <w:t> </w:t>
      </w:r>
      <w:hyperlink r:id="rId45" w:history="1">
        <w:r>
          <w:rPr>
            <w:rStyle w:val="Hyperlink"/>
            <w:rFonts w:ascii="Verdana" w:hAnsi="Verdana"/>
            <w:color w:val="C92525"/>
            <w:sz w:val="20"/>
            <w:szCs w:val="20"/>
            <w:bdr w:val="none" w:sz="0" w:space="0" w:color="auto" w:frame="1"/>
          </w:rPr>
          <w:t>the different content areas</w:t>
        </w:r>
      </w:hyperlink>
      <w:r>
        <w:rPr>
          <w:rFonts w:ascii="Verdana" w:hAnsi="Verdana"/>
          <w:color w:val="333333"/>
          <w:sz w:val="20"/>
          <w:szCs w:val="20"/>
        </w:rPr>
        <w:t>. Thankfully, it’s a pretty short inventory.</w:t>
      </w:r>
    </w:p>
    <w:p w:rsidR="00F52B05" w:rsidRDefault="00F52B05" w:rsidP="00F52B05">
      <w:pPr>
        <w:shd w:val="clear" w:color="auto" w:fill="FFFFFF"/>
        <w:spacing w:line="165" w:lineRule="atLeast"/>
        <w:jc w:val="center"/>
        <w:rPr>
          <w:rFonts w:ascii="Verdana" w:hAnsi="Verdana"/>
          <w:color w:val="333333"/>
          <w:sz w:val="17"/>
          <w:szCs w:val="17"/>
        </w:rPr>
      </w:pPr>
      <w:r>
        <w:rPr>
          <w:rFonts w:ascii="Verdana" w:hAnsi="Verdana"/>
          <w:noProof/>
          <w:color w:val="C92525"/>
          <w:sz w:val="17"/>
          <w:szCs w:val="17"/>
          <w:bdr w:val="none" w:sz="0" w:space="0" w:color="auto" w:frame="1"/>
        </w:rPr>
        <w:lastRenderedPageBreak/>
        <w:drawing>
          <wp:inline distT="0" distB="0" distL="0" distR="0">
            <wp:extent cx="5018405" cy="1849755"/>
            <wp:effectExtent l="0" t="0" r="0" b="0"/>
            <wp:docPr id="9" name="Picture 9" descr="content areas from our page">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ent areas from our page">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18405" cy="1849755"/>
                    </a:xfrm>
                    <a:prstGeom prst="rect">
                      <a:avLst/>
                    </a:prstGeom>
                    <a:noFill/>
                    <a:ln>
                      <a:noFill/>
                    </a:ln>
                  </pic:spPr>
                </pic:pic>
              </a:graphicData>
            </a:graphic>
          </wp:inline>
        </w:drawing>
      </w:r>
    </w:p>
    <w:p w:rsidR="00F52B05" w:rsidRDefault="000F2827" w:rsidP="00F52B05">
      <w:pPr>
        <w:pStyle w:val="NormalWeb"/>
        <w:pBdr>
          <w:top w:val="dotted" w:sz="6" w:space="4" w:color="CCCCCC"/>
        </w:pBdr>
        <w:shd w:val="clear" w:color="auto" w:fill="FFFFFF"/>
        <w:spacing w:before="0" w:beforeAutospacing="0" w:after="0" w:afterAutospacing="0" w:line="408" w:lineRule="atLeast"/>
        <w:rPr>
          <w:rFonts w:ascii="Georgia" w:hAnsi="Georgia"/>
          <w:i/>
          <w:iCs/>
          <w:color w:val="333333"/>
          <w:sz w:val="20"/>
          <w:szCs w:val="20"/>
        </w:rPr>
      </w:pPr>
      <w:hyperlink r:id="rId47" w:history="1">
        <w:proofErr w:type="gramStart"/>
        <w:r w:rsidR="00F52B05">
          <w:rPr>
            <w:rStyle w:val="Hyperlink"/>
            <w:rFonts w:ascii="Georgia" w:hAnsi="Georgia"/>
            <w:i/>
            <w:iCs/>
            <w:color w:val="C92525"/>
            <w:sz w:val="20"/>
            <w:szCs w:val="20"/>
            <w:bdr w:val="none" w:sz="0" w:space="0" w:color="auto" w:frame="1"/>
          </w:rPr>
          <w:t>Defining our different content areas.</w:t>
        </w:r>
        <w:proofErr w:type="gramEnd"/>
      </w:hyperlink>
    </w:p>
    <w:p w:rsidR="00F52B05" w:rsidRDefault="000F2827" w:rsidP="00F52B05">
      <w:pPr>
        <w:pStyle w:val="NormalWeb"/>
        <w:shd w:val="clear" w:color="auto" w:fill="FFFFFF"/>
        <w:spacing w:before="0" w:beforeAutospacing="0" w:after="0" w:afterAutospacing="0" w:line="408" w:lineRule="atLeast"/>
        <w:rPr>
          <w:rFonts w:ascii="Verdana" w:hAnsi="Verdana"/>
          <w:color w:val="333333"/>
          <w:sz w:val="20"/>
          <w:szCs w:val="20"/>
        </w:rPr>
      </w:pPr>
      <w:hyperlink r:id="rId48" w:history="1">
        <w:r w:rsidR="00F52B05">
          <w:rPr>
            <w:rStyle w:val="Hyperlink"/>
            <w:rFonts w:ascii="Verdana" w:hAnsi="Verdana"/>
            <w:color w:val="C92525"/>
            <w:sz w:val="20"/>
            <w:szCs w:val="20"/>
            <w:bdr w:val="none" w:sz="0" w:space="0" w:color="auto" w:frame="1"/>
          </w:rPr>
          <w:t>On the highest level</w:t>
        </w:r>
      </w:hyperlink>
      <w:r w:rsidR="00F52B05">
        <w:rPr>
          <w:rFonts w:ascii="Verdana" w:hAnsi="Verdana"/>
          <w:color w:val="333333"/>
          <w:sz w:val="20"/>
          <w:szCs w:val="20"/>
        </w:rPr>
        <w:t xml:space="preserve">, we’ve got a title at the top, a content area that spreads across six columns, and some contextual information in the leftmost column. From this diagram, we can flesh out some skeleton markup </w:t>
      </w:r>
      <w:proofErr w:type="gramStart"/>
      <w:r w:rsidR="00F52B05">
        <w:rPr>
          <w:rFonts w:ascii="Verdana" w:hAnsi="Verdana"/>
          <w:color w:val="333333"/>
          <w:sz w:val="20"/>
          <w:szCs w:val="20"/>
        </w:rPr>
        <w:t>that keys</w:t>
      </w:r>
      <w:proofErr w:type="gramEnd"/>
      <w:r w:rsidR="00F52B05">
        <w:rPr>
          <w:rFonts w:ascii="Verdana" w:hAnsi="Verdana"/>
          <w:color w:val="333333"/>
          <w:sz w:val="20"/>
          <w:szCs w:val="20"/>
        </w:rPr>
        <w:t xml:space="preserve"> into our content inventory, both structurally and semantically:</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&lt;div id="page"&gt;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&lt;h1&gt;The Ratio Revolution Will Not Be Televised&lt;/h1&gt;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 class="entry"&gt;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&lt;h2&gt;Anyone else tired of Helvetica</w:t>
      </w:r>
      <w:proofErr w:type="gramStart"/>
      <w:r>
        <w:rPr>
          <w:rFonts w:ascii="Lucida Console" w:hAnsi="Lucida Console"/>
          <w:color w:val="333333"/>
          <w:sz w:val="17"/>
          <w:szCs w:val="17"/>
        </w:rPr>
        <w:t>?&lt;</w:t>
      </w:r>
      <w:proofErr w:type="gramEnd"/>
      <w:r>
        <w:rPr>
          <w:rFonts w:ascii="Lucida Console" w:hAnsi="Lucida Console"/>
          <w:color w:val="333333"/>
          <w:sz w:val="17"/>
          <w:szCs w:val="17"/>
        </w:rPr>
        <w:t>/h2&gt;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&lt;h3 class="info"&gt;A &lt;a </w:t>
      </w:r>
      <w:proofErr w:type="spellStart"/>
      <w:r>
        <w:rPr>
          <w:rFonts w:ascii="Lucida Console" w:hAnsi="Lucida Console"/>
          <w:color w:val="333333"/>
          <w:sz w:val="17"/>
          <w:szCs w:val="17"/>
        </w:rPr>
        <w:t>href</w:t>
      </w:r>
      <w:proofErr w:type="spellEnd"/>
      <w:r>
        <w:rPr>
          <w:rFonts w:ascii="Lucida Console" w:hAnsi="Lucida Console"/>
          <w:color w:val="333333"/>
          <w:sz w:val="17"/>
          <w:szCs w:val="17"/>
        </w:rPr>
        <w:t xml:space="preserve">="#"&gt;Blog&lt;/a&gt; </w:t>
      </w:r>
      <w:proofErr w:type="gramStart"/>
      <w:r>
        <w:rPr>
          <w:rFonts w:ascii="Lucida Console" w:hAnsi="Lucida Console"/>
          <w:color w:val="333333"/>
          <w:sz w:val="17"/>
          <w:szCs w:val="17"/>
        </w:rPr>
        <w:t>Entry:</w:t>
      </w:r>
      <w:proofErr w:type="gramEnd"/>
      <w:r>
        <w:rPr>
          <w:rFonts w:ascii="Lucida Console" w:hAnsi="Lucida Console"/>
          <w:color w:val="333333"/>
          <w:sz w:val="17"/>
          <w:szCs w:val="17"/>
        </w:rPr>
        <w:t>&lt;/h3&gt;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 class="content"&gt;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 class="main"&gt;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&lt;p&gt;Main content goes here. </w:t>
      </w:r>
      <w:proofErr w:type="spellStart"/>
      <w:r>
        <w:rPr>
          <w:rFonts w:ascii="Lucida Console" w:hAnsi="Lucida Console"/>
          <w:color w:val="333333"/>
          <w:sz w:val="17"/>
          <w:szCs w:val="17"/>
        </w:rPr>
        <w:t>Lorem</w:t>
      </w:r>
      <w:proofErr w:type="spellEnd"/>
      <w:r>
        <w:rPr>
          <w:rFonts w:ascii="Lucida Console" w:hAnsi="Lucida Console"/>
          <w:color w:val="333333"/>
          <w:sz w:val="17"/>
          <w:szCs w:val="17"/>
        </w:rPr>
        <w:t xml:space="preserve"> </w:t>
      </w:r>
      <w:proofErr w:type="spellStart"/>
      <w:r>
        <w:rPr>
          <w:rFonts w:ascii="Lucida Console" w:hAnsi="Lucida Console"/>
          <w:color w:val="333333"/>
          <w:sz w:val="17"/>
          <w:szCs w:val="17"/>
        </w:rPr>
        <w:t>ipsum</w:t>
      </w:r>
      <w:proofErr w:type="spellEnd"/>
      <w:r>
        <w:rPr>
          <w:rFonts w:ascii="Lucida Console" w:hAnsi="Lucida Console"/>
          <w:color w:val="333333"/>
          <w:sz w:val="17"/>
          <w:szCs w:val="17"/>
        </w:rPr>
        <w:t xml:space="preserve"> etc., etc</w:t>
      </w:r>
      <w:proofErr w:type="gramStart"/>
      <w:r>
        <w:rPr>
          <w:rFonts w:ascii="Lucida Console" w:hAnsi="Lucida Console"/>
          <w:color w:val="333333"/>
          <w:sz w:val="17"/>
          <w:szCs w:val="17"/>
        </w:rPr>
        <w:t>.&lt;</w:t>
      </w:r>
      <w:proofErr w:type="gramEnd"/>
      <w:r>
        <w:rPr>
          <w:rFonts w:ascii="Lucida Console" w:hAnsi="Lucida Console"/>
          <w:color w:val="333333"/>
          <w:sz w:val="17"/>
          <w:szCs w:val="17"/>
        </w:rPr>
        <w:t>/p&gt;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&lt;/div&gt;&lt;</w:t>
      </w:r>
      <w:proofErr w:type="gramStart"/>
      <w:r>
        <w:rPr>
          <w:rFonts w:ascii="Lucida Console" w:hAnsi="Lucida Console"/>
          <w:color w:val="333333"/>
          <w:sz w:val="17"/>
          <w:szCs w:val="17"/>
        </w:rPr>
        <w:t>!--</w:t>
      </w:r>
      <w:proofErr w:type="gramEnd"/>
      <w:r>
        <w:rPr>
          <w:rFonts w:ascii="Lucida Console" w:hAnsi="Lucida Console"/>
          <w:color w:val="333333"/>
          <w:sz w:val="17"/>
          <w:szCs w:val="17"/>
        </w:rPr>
        <w:t xml:space="preserve"> /end .content --&gt;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 class="meta"&gt;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&lt;p&gt;Posted on etc., etc</w:t>
      </w:r>
      <w:proofErr w:type="gramStart"/>
      <w:r>
        <w:rPr>
          <w:rFonts w:ascii="Lucida Console" w:hAnsi="Lucida Console"/>
          <w:color w:val="333333"/>
          <w:sz w:val="17"/>
          <w:szCs w:val="17"/>
        </w:rPr>
        <w:t>.&lt;</w:t>
      </w:r>
      <w:proofErr w:type="gramEnd"/>
      <w:r>
        <w:rPr>
          <w:rFonts w:ascii="Lucida Console" w:hAnsi="Lucida Console"/>
          <w:color w:val="333333"/>
          <w:sz w:val="17"/>
          <w:szCs w:val="17"/>
        </w:rPr>
        <w:t>/p&gt;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&lt;/div&gt;&lt;</w:t>
      </w:r>
      <w:proofErr w:type="gramStart"/>
      <w:r>
        <w:rPr>
          <w:rFonts w:ascii="Lucida Console" w:hAnsi="Lucida Console"/>
          <w:color w:val="333333"/>
          <w:sz w:val="17"/>
          <w:szCs w:val="17"/>
        </w:rPr>
        <w:t>!--</w:t>
      </w:r>
      <w:proofErr w:type="gramEnd"/>
      <w:r>
        <w:rPr>
          <w:rFonts w:ascii="Lucida Console" w:hAnsi="Lucida Console"/>
          <w:color w:val="333333"/>
          <w:sz w:val="17"/>
          <w:szCs w:val="17"/>
        </w:rPr>
        <w:t xml:space="preserve"> /end .meta --&gt;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&lt;/div&gt;&lt;</w:t>
      </w:r>
      <w:proofErr w:type="gramStart"/>
      <w:r>
        <w:rPr>
          <w:rFonts w:ascii="Lucida Console" w:hAnsi="Lucida Console"/>
          <w:color w:val="333333"/>
          <w:sz w:val="17"/>
          <w:szCs w:val="17"/>
        </w:rPr>
        <w:t>!--</w:t>
      </w:r>
      <w:proofErr w:type="gramEnd"/>
      <w:r>
        <w:rPr>
          <w:rFonts w:ascii="Lucida Console" w:hAnsi="Lucida Console"/>
          <w:color w:val="333333"/>
          <w:sz w:val="17"/>
          <w:szCs w:val="17"/>
        </w:rPr>
        <w:t xml:space="preserve"> /end .main --&gt;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&lt;/div&gt;&lt;</w:t>
      </w:r>
      <w:proofErr w:type="gramStart"/>
      <w:r>
        <w:rPr>
          <w:rFonts w:ascii="Lucida Console" w:hAnsi="Lucida Console"/>
          <w:color w:val="333333"/>
          <w:sz w:val="17"/>
          <w:szCs w:val="17"/>
        </w:rPr>
        <w:t>!--</w:t>
      </w:r>
      <w:proofErr w:type="gramEnd"/>
      <w:r>
        <w:rPr>
          <w:rFonts w:ascii="Lucida Console" w:hAnsi="Lucida Console"/>
          <w:color w:val="333333"/>
          <w:sz w:val="17"/>
          <w:szCs w:val="17"/>
        </w:rPr>
        <w:t xml:space="preserve"> /end .entry --&gt;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&lt;/div&gt;&lt;</w:t>
      </w:r>
      <w:proofErr w:type="gramStart"/>
      <w:r>
        <w:rPr>
          <w:rFonts w:ascii="Lucida Console" w:hAnsi="Lucida Console"/>
          <w:color w:val="333333"/>
          <w:sz w:val="17"/>
          <w:szCs w:val="17"/>
        </w:rPr>
        <w:t>!--</w:t>
      </w:r>
      <w:proofErr w:type="gramEnd"/>
      <w:r>
        <w:rPr>
          <w:rFonts w:ascii="Lucida Console" w:hAnsi="Lucida Console"/>
          <w:color w:val="333333"/>
          <w:sz w:val="17"/>
          <w:szCs w:val="17"/>
        </w:rPr>
        <w:t xml:space="preserve"> /end #page --&gt;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lastRenderedPageBreak/>
        <w:t>And with some type rules applied, we’ve got</w:t>
      </w:r>
      <w:r>
        <w:rPr>
          <w:rStyle w:val="apple-converted-space"/>
          <w:rFonts w:ascii="Verdana" w:hAnsi="Verdana"/>
          <w:color w:val="333333"/>
          <w:sz w:val="20"/>
          <w:szCs w:val="20"/>
        </w:rPr>
        <w:t> </w:t>
      </w:r>
      <w:hyperlink r:id="rId49" w:history="1">
        <w:r>
          <w:rPr>
            <w:rStyle w:val="Hyperlink"/>
            <w:rFonts w:ascii="Verdana" w:hAnsi="Verdana"/>
            <w:color w:val="C92525"/>
            <w:sz w:val="20"/>
            <w:szCs w:val="20"/>
            <w:bdr w:val="none" w:sz="0" w:space="0" w:color="auto" w:frame="1"/>
          </w:rPr>
          <w:t>a respectable-looking starting point</w:t>
        </w:r>
      </w:hyperlink>
      <w:r>
        <w:rPr>
          <w:rFonts w:ascii="Verdana" w:hAnsi="Verdana"/>
          <w:color w:val="333333"/>
          <w:sz w:val="20"/>
          <w:szCs w:val="20"/>
        </w:rPr>
        <w:t>. However, the</w:t>
      </w:r>
      <w:r>
        <w:rPr>
          <w:rStyle w:val="apple-converted-space"/>
          <w:rFonts w:ascii="Verdana" w:hAnsi="Verdana"/>
          <w:color w:val="333333"/>
          <w:sz w:val="20"/>
          <w:szCs w:val="20"/>
        </w:rPr>
        <w:t> </w:t>
      </w:r>
      <w:r>
        <w:rPr>
          <w:rStyle w:val="HTMLCode"/>
          <w:rFonts w:ascii="Lucida Console" w:hAnsi="Lucida Console"/>
          <w:color w:val="333333"/>
          <w:sz w:val="21"/>
          <w:szCs w:val="21"/>
        </w:rPr>
        <w:t>#page</w:t>
      </w:r>
      <w:r>
        <w:rPr>
          <w:rStyle w:val="apple-converted-space"/>
          <w:rFonts w:ascii="Verdana" w:hAnsi="Verdana"/>
          <w:color w:val="333333"/>
          <w:sz w:val="20"/>
          <w:szCs w:val="20"/>
        </w:rPr>
        <w:t> </w:t>
      </w:r>
      <w:r>
        <w:rPr>
          <w:rFonts w:ascii="Verdana" w:hAnsi="Verdana"/>
          <w:color w:val="333333"/>
          <w:sz w:val="20"/>
          <w:szCs w:val="20"/>
        </w:rPr>
        <w:t>container doesn’t have any constraints on it, so our content will simply reflow to match the width of the browser window. Let’s try to rein in those long line lengths a bit: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#page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margin</w:t>
      </w:r>
      <w:proofErr w:type="gramEnd"/>
      <w:r>
        <w:rPr>
          <w:rFonts w:ascii="Lucida Console" w:hAnsi="Lucida Console"/>
          <w:color w:val="333333"/>
          <w:sz w:val="17"/>
          <w:szCs w:val="17"/>
        </w:rPr>
        <w:t>: 40px auto;</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padding</w:t>
      </w:r>
      <w:proofErr w:type="gramEnd"/>
      <w:r>
        <w:rPr>
          <w:rFonts w:ascii="Lucida Console" w:hAnsi="Lucida Console"/>
          <w:color w:val="333333"/>
          <w:sz w:val="17"/>
          <w:szCs w:val="17"/>
        </w:rPr>
        <w:t>: 0 1em;</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max-width</w:t>
      </w:r>
      <w:proofErr w:type="gramEnd"/>
      <w:r>
        <w:rPr>
          <w:rFonts w:ascii="Lucida Console" w:hAnsi="Lucida Console"/>
          <w:color w:val="333333"/>
          <w:sz w:val="17"/>
          <w:szCs w:val="17"/>
        </w:rPr>
        <w:t>: 61.75em;      /* 988px / 16px = 61.75em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We’ve used</w:t>
      </w:r>
      <w:r>
        <w:rPr>
          <w:rStyle w:val="apple-converted-space"/>
          <w:rFonts w:ascii="Verdana" w:hAnsi="Verdana"/>
          <w:color w:val="333333"/>
          <w:sz w:val="20"/>
          <w:szCs w:val="20"/>
        </w:rPr>
        <w:t> </w:t>
      </w:r>
      <w:hyperlink r:id="rId50" w:history="1">
        <w:r>
          <w:rPr>
            <w:rStyle w:val="Hyperlink"/>
            <w:rFonts w:ascii="Verdana" w:hAnsi="Verdana"/>
            <w:color w:val="C92525"/>
            <w:sz w:val="20"/>
            <w:szCs w:val="20"/>
            <w:bdr w:val="none" w:sz="0" w:space="0" w:color="auto" w:frame="1"/>
          </w:rPr>
          <w:t>margins and padding to ventilate our design</w:t>
        </w:r>
      </w:hyperlink>
      <w:r>
        <w:rPr>
          <w:rStyle w:val="apple-converted-space"/>
          <w:rFonts w:ascii="Verdana" w:hAnsi="Verdana"/>
          <w:color w:val="333333"/>
          <w:sz w:val="20"/>
          <w:szCs w:val="20"/>
        </w:rPr>
        <w:t> </w:t>
      </w:r>
      <w:r>
        <w:rPr>
          <w:rFonts w:ascii="Verdana" w:hAnsi="Verdana"/>
          <w:color w:val="333333"/>
          <w:sz w:val="20"/>
          <w:szCs w:val="20"/>
        </w:rPr>
        <w:t>a bit, and establish a gutter between it and the window edges. But in the last line of our rule, we’re using a variant of our</w:t>
      </w:r>
      <w:r>
        <w:rPr>
          <w:rStyle w:val="apple-converted-space"/>
          <w:rFonts w:ascii="Verdana" w:hAnsi="Verdana"/>
          <w:color w:val="333333"/>
          <w:sz w:val="20"/>
          <w:szCs w:val="20"/>
        </w:rPr>
        <w:t> </w:t>
      </w:r>
      <w:r>
        <w:rPr>
          <w:rStyle w:val="HTMLCode"/>
          <w:rFonts w:ascii="Lucida Console" w:hAnsi="Lucida Console"/>
          <w:color w:val="333333"/>
          <w:sz w:val="21"/>
          <w:szCs w:val="21"/>
        </w:rPr>
        <w:t>font-size</w:t>
      </w:r>
      <w:r>
        <w:rPr>
          <w:rStyle w:val="apple-converted-space"/>
          <w:rFonts w:ascii="Verdana" w:hAnsi="Verdana"/>
          <w:color w:val="333333"/>
          <w:sz w:val="20"/>
          <w:szCs w:val="20"/>
        </w:rPr>
        <w:t> </w:t>
      </w:r>
      <w:r>
        <w:rPr>
          <w:rFonts w:ascii="Verdana" w:hAnsi="Verdana"/>
          <w:color w:val="333333"/>
          <w:sz w:val="20"/>
          <w:szCs w:val="20"/>
        </w:rPr>
        <w:t>formula to define the maximum width of our design. By dividing the comp’s width of 988</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by our base</w:t>
      </w:r>
      <w:r>
        <w:rPr>
          <w:rStyle w:val="apple-converted-space"/>
          <w:rFonts w:ascii="Verdana" w:hAnsi="Verdana"/>
          <w:color w:val="333333"/>
          <w:sz w:val="20"/>
          <w:szCs w:val="20"/>
        </w:rPr>
        <w:t> </w:t>
      </w:r>
      <w:r>
        <w:rPr>
          <w:rStyle w:val="HTMLCode"/>
          <w:rFonts w:ascii="Lucida Console" w:hAnsi="Lucida Console"/>
          <w:color w:val="333333"/>
          <w:sz w:val="21"/>
          <w:szCs w:val="21"/>
        </w:rPr>
        <w:t>font-</w:t>
      </w:r>
      <w:proofErr w:type="spellStart"/>
      <w:r>
        <w:rPr>
          <w:rStyle w:val="HTMLCode"/>
          <w:rFonts w:ascii="Lucida Console" w:hAnsi="Lucida Console"/>
          <w:color w:val="333333"/>
          <w:sz w:val="21"/>
          <w:szCs w:val="21"/>
        </w:rPr>
        <w:t>size</w:t>
      </w:r>
      <w:r>
        <w:rPr>
          <w:rFonts w:ascii="Verdana" w:hAnsi="Verdana"/>
          <w:color w:val="333333"/>
          <w:sz w:val="20"/>
          <w:szCs w:val="20"/>
        </w:rPr>
        <w:t>of</w:t>
      </w:r>
      <w:proofErr w:type="spellEnd"/>
      <w:r>
        <w:rPr>
          <w:rFonts w:ascii="Verdana" w:hAnsi="Verdana"/>
          <w:color w:val="333333"/>
          <w:sz w:val="20"/>
          <w:szCs w:val="20"/>
        </w:rPr>
        <w:t xml:space="preserve"> 16</w:t>
      </w:r>
      <w:r>
        <w:rPr>
          <w:rStyle w:val="HTMLCode"/>
          <w:rFonts w:ascii="Lucida Console" w:hAnsi="Lucida Console"/>
          <w:color w:val="333333"/>
          <w:sz w:val="21"/>
          <w:szCs w:val="21"/>
        </w:rPr>
        <w:t>px</w:t>
      </w:r>
      <w:r>
        <w:rPr>
          <w:rFonts w:ascii="Verdana" w:hAnsi="Verdana"/>
          <w:color w:val="333333"/>
          <w:sz w:val="20"/>
          <w:szCs w:val="20"/>
        </w:rPr>
        <w:t>, we can set a</w:t>
      </w:r>
      <w:r>
        <w:rPr>
          <w:rStyle w:val="apple-converted-space"/>
          <w:rFonts w:ascii="Verdana" w:hAnsi="Verdana"/>
          <w:color w:val="333333"/>
          <w:sz w:val="20"/>
          <w:szCs w:val="20"/>
        </w:rPr>
        <w:t> </w:t>
      </w:r>
      <w:r>
        <w:rPr>
          <w:rStyle w:val="HTMLCode"/>
          <w:rFonts w:ascii="Lucida Console" w:hAnsi="Lucida Console"/>
          <w:color w:val="333333"/>
          <w:sz w:val="21"/>
          <w:szCs w:val="21"/>
        </w:rPr>
        <w:t>max-width</w:t>
      </w:r>
      <w:r>
        <w:rPr>
          <w:rStyle w:val="apple-converted-space"/>
          <w:rFonts w:ascii="Verdana" w:hAnsi="Verdana"/>
          <w:color w:val="333333"/>
          <w:sz w:val="20"/>
          <w:szCs w:val="20"/>
        </w:rPr>
        <w:t> </w:t>
      </w:r>
      <w:r>
        <w:rPr>
          <w:rFonts w:ascii="Verdana" w:hAnsi="Verdana"/>
          <w:color w:val="333333"/>
          <w:sz w:val="20"/>
          <w:szCs w:val="20"/>
        </w:rPr>
        <w:t>in</w:t>
      </w:r>
      <w:r>
        <w:rPr>
          <w:rStyle w:val="apple-converted-space"/>
          <w:rFonts w:ascii="Verdana" w:hAnsi="Verdana"/>
          <w:color w:val="333333"/>
          <w:sz w:val="20"/>
          <w:szCs w:val="20"/>
        </w:rPr>
        <w:t> </w:t>
      </w:r>
      <w:r>
        <w:rPr>
          <w:rStyle w:val="HTMLCode"/>
          <w:rFonts w:ascii="Lucida Console" w:hAnsi="Lucida Console"/>
          <w:color w:val="333333"/>
          <w:sz w:val="21"/>
          <w:szCs w:val="21"/>
        </w:rPr>
        <w:t>em</w:t>
      </w:r>
      <w:r>
        <w:rPr>
          <w:rFonts w:ascii="Verdana" w:hAnsi="Verdana"/>
          <w:color w:val="333333"/>
          <w:sz w:val="20"/>
          <w:szCs w:val="20"/>
        </w:rPr>
        <w:t>s to approximate the pixel-based width from our mockup, which will prevent the page from exceeding our ideal of 988</w:t>
      </w:r>
      <w:r>
        <w:rPr>
          <w:rStyle w:val="HTMLCode"/>
          <w:rFonts w:ascii="Lucida Console" w:hAnsi="Lucida Console"/>
          <w:color w:val="333333"/>
          <w:sz w:val="21"/>
          <w:szCs w:val="21"/>
        </w:rPr>
        <w:t>px</w:t>
      </w:r>
      <w:r>
        <w:rPr>
          <w:rFonts w:ascii="Verdana" w:hAnsi="Verdana"/>
          <w:color w:val="333333"/>
          <w:sz w:val="20"/>
          <w:szCs w:val="20"/>
        </w:rPr>
        <w:t>. But since we’ve used</w:t>
      </w:r>
      <w:r>
        <w:rPr>
          <w:rStyle w:val="apple-converted-space"/>
          <w:rFonts w:ascii="Verdana" w:hAnsi="Verdana"/>
          <w:color w:val="333333"/>
          <w:sz w:val="20"/>
          <w:szCs w:val="20"/>
        </w:rPr>
        <w:t> </w:t>
      </w:r>
      <w:r>
        <w:rPr>
          <w:rStyle w:val="HTMLCode"/>
          <w:rFonts w:ascii="Lucida Console" w:hAnsi="Lucida Console"/>
          <w:color w:val="333333"/>
          <w:sz w:val="21"/>
          <w:szCs w:val="21"/>
        </w:rPr>
        <w:t>em</w:t>
      </w:r>
      <w:r>
        <w:rPr>
          <w:rFonts w:ascii="Verdana" w:hAnsi="Verdana"/>
          <w:color w:val="333333"/>
          <w:sz w:val="20"/>
          <w:szCs w:val="20"/>
        </w:rPr>
        <w:t>s to set this upper limit, the</w:t>
      </w:r>
      <w:r>
        <w:rPr>
          <w:rStyle w:val="apple-converted-space"/>
          <w:rFonts w:ascii="Verdana" w:hAnsi="Verdana"/>
          <w:color w:val="333333"/>
          <w:sz w:val="20"/>
          <w:szCs w:val="20"/>
        </w:rPr>
        <w:t> </w:t>
      </w:r>
      <w:r>
        <w:rPr>
          <w:rStyle w:val="HTMLCode"/>
          <w:rFonts w:ascii="Lucida Console" w:hAnsi="Lucida Console"/>
          <w:color w:val="333333"/>
          <w:sz w:val="21"/>
          <w:szCs w:val="21"/>
        </w:rPr>
        <w:t>max-width</w:t>
      </w:r>
      <w:r>
        <w:rPr>
          <w:rStyle w:val="apple-converted-space"/>
          <w:rFonts w:ascii="Verdana" w:hAnsi="Verdana"/>
          <w:color w:val="333333"/>
          <w:sz w:val="20"/>
          <w:szCs w:val="20"/>
        </w:rPr>
        <w:t> </w:t>
      </w:r>
      <w:r>
        <w:rPr>
          <w:rFonts w:ascii="Verdana" w:hAnsi="Verdana"/>
          <w:color w:val="333333"/>
          <w:sz w:val="20"/>
          <w:szCs w:val="20"/>
        </w:rPr>
        <w:t>will scale up as the user increases her browser’s text size—a nifty little trick that even works in older versions of Internet Explorer, if</w:t>
      </w:r>
      <w:r>
        <w:rPr>
          <w:rStyle w:val="apple-converted-space"/>
          <w:rFonts w:ascii="Verdana" w:hAnsi="Verdana"/>
          <w:color w:val="333333"/>
          <w:sz w:val="20"/>
          <w:szCs w:val="20"/>
        </w:rPr>
        <w:t> </w:t>
      </w:r>
      <w:hyperlink r:id="rId51" w:history="1">
        <w:r>
          <w:rPr>
            <w:rStyle w:val="Hyperlink"/>
            <w:rFonts w:ascii="Verdana" w:hAnsi="Verdana"/>
            <w:color w:val="C92525"/>
            <w:sz w:val="20"/>
            <w:szCs w:val="20"/>
            <w:bdr w:val="none" w:sz="0" w:space="0" w:color="auto" w:frame="1"/>
          </w:rPr>
          <w:t xml:space="preserve">a </w:t>
        </w:r>
        <w:proofErr w:type="spellStart"/>
        <w:r>
          <w:rPr>
            <w:rStyle w:val="Hyperlink"/>
            <w:rFonts w:ascii="Verdana" w:hAnsi="Verdana"/>
            <w:color w:val="C92525"/>
            <w:sz w:val="20"/>
            <w:szCs w:val="20"/>
            <w:bdr w:val="none" w:sz="0" w:space="0" w:color="auto" w:frame="1"/>
          </w:rPr>
          <w:t>small</w:t>
        </w:r>
        <w:r>
          <w:rPr>
            <w:rStyle w:val="HTMLAcronym"/>
            <w:rFonts w:ascii="Verdana" w:hAnsi="Verdana"/>
            <w:color w:val="C92525"/>
            <w:sz w:val="20"/>
            <w:szCs w:val="20"/>
            <w:bdr w:val="none" w:sz="0" w:space="0" w:color="auto" w:frame="1"/>
          </w:rPr>
          <w:t>CSS</w:t>
        </w:r>
        <w:proofErr w:type="spellEnd"/>
        <w:r>
          <w:rPr>
            <w:rStyle w:val="apple-converted-space"/>
            <w:rFonts w:ascii="Verdana" w:hAnsi="Verdana"/>
            <w:color w:val="C92525"/>
            <w:sz w:val="20"/>
            <w:szCs w:val="20"/>
            <w:bdr w:val="none" w:sz="0" w:space="0" w:color="auto" w:frame="1"/>
          </w:rPr>
          <w:t> </w:t>
        </w:r>
        <w:r>
          <w:rPr>
            <w:rStyle w:val="Hyperlink"/>
            <w:rFonts w:ascii="Verdana" w:hAnsi="Verdana"/>
            <w:color w:val="C92525"/>
            <w:sz w:val="20"/>
            <w:szCs w:val="20"/>
            <w:bdr w:val="none" w:sz="0" w:space="0" w:color="auto" w:frame="1"/>
          </w:rPr>
          <w:t>patch</w:t>
        </w:r>
      </w:hyperlink>
      <w:r>
        <w:rPr>
          <w:rStyle w:val="apple-converted-space"/>
          <w:rFonts w:ascii="Verdana" w:hAnsi="Verdana"/>
          <w:color w:val="333333"/>
          <w:sz w:val="20"/>
          <w:szCs w:val="20"/>
        </w:rPr>
        <w:t> </w:t>
      </w:r>
      <w:r>
        <w:rPr>
          <w:rFonts w:ascii="Verdana" w:hAnsi="Verdana"/>
          <w:color w:val="333333"/>
          <w:sz w:val="20"/>
          <w:szCs w:val="20"/>
        </w:rPr>
        <w:t>is applied.</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So with our design properly cordoned off, let’s begin working on each element in our design inventory, beginning with the page’s title. In the comp, it spans five columns and their four gutters, with a total width of 700</w:t>
      </w:r>
      <w:r>
        <w:rPr>
          <w:rStyle w:val="HTMLCode"/>
          <w:rFonts w:ascii="Lucida Console" w:hAnsi="Lucida Console"/>
          <w:color w:val="333333"/>
          <w:sz w:val="21"/>
          <w:szCs w:val="21"/>
        </w:rPr>
        <w:t>px</w:t>
      </w:r>
      <w:r>
        <w:rPr>
          <w:rFonts w:ascii="Verdana" w:hAnsi="Verdana"/>
          <w:color w:val="333333"/>
          <w:sz w:val="20"/>
          <w:szCs w:val="20"/>
        </w:rPr>
        <w:t>. It’s also removed from the left-hand edge of the page by one column/gutter pair, making for a nice 144</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offset. And if we were working in a fixed-width design, our job would be pretty straightforward:</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h1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margin-left</w:t>
      </w:r>
      <w:proofErr w:type="gramEnd"/>
      <w:r>
        <w:rPr>
          <w:rFonts w:ascii="Lucida Console" w:hAnsi="Lucida Console"/>
          <w:color w:val="333333"/>
          <w:sz w:val="17"/>
          <w:szCs w:val="17"/>
        </w:rPr>
        <w:t>: 144px;</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700px;</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Since we’re working in a fluid context, though, fixed measurements don’t quite cut it. And as I was working on relative font sizing, that’s when it hit me: every aspect of the grid—and the elements laid upon it—can be expressed as a proportion relative to its container. In other words, as in our type resizing exercise, we’re looking not just at the desired size of the element, but also at</w:t>
      </w:r>
      <w:r>
        <w:rPr>
          <w:rStyle w:val="apple-converted-space"/>
          <w:rFonts w:ascii="Verdana" w:hAnsi="Verdana"/>
          <w:color w:val="333333"/>
          <w:sz w:val="20"/>
          <w:szCs w:val="20"/>
        </w:rPr>
        <w:t> </w:t>
      </w:r>
      <w:r>
        <w:rPr>
          <w:rStyle w:val="Strong"/>
          <w:rFonts w:ascii="Verdana" w:hAnsi="Verdana"/>
          <w:color w:val="333333"/>
          <w:sz w:val="20"/>
          <w:szCs w:val="20"/>
        </w:rPr>
        <w:t>the relationship of that size to the element’s container</w:t>
      </w:r>
      <w:r>
        <w:rPr>
          <w:rFonts w:ascii="Verdana" w:hAnsi="Verdana"/>
          <w:color w:val="333333"/>
          <w:sz w:val="20"/>
          <w:szCs w:val="20"/>
        </w:rPr>
        <w:t>. This will allow us to convert our design’s pixel-based widths into percentages, and keep the proportions of our grid intact as it resizes.</w:t>
      </w:r>
    </w:p>
    <w:p w:rsidR="00F52B05" w:rsidRDefault="00F52B05" w:rsidP="00F52B05">
      <w:pPr>
        <w:pStyle w:val="NormalWeb"/>
        <w:shd w:val="clear" w:color="auto" w:fill="FFFFFF"/>
        <w:spacing w:before="120" w:beforeAutospacing="0" w:after="319" w:afterAutospacing="0" w:line="408" w:lineRule="atLeast"/>
        <w:rPr>
          <w:rFonts w:ascii="Verdana" w:hAnsi="Verdana"/>
          <w:color w:val="333333"/>
          <w:sz w:val="20"/>
          <w:szCs w:val="20"/>
        </w:rPr>
      </w:pPr>
      <w:r>
        <w:rPr>
          <w:rFonts w:ascii="Verdana" w:hAnsi="Verdana"/>
          <w:color w:val="333333"/>
          <w:sz w:val="20"/>
          <w:szCs w:val="20"/>
        </w:rPr>
        <w:lastRenderedPageBreak/>
        <w:t>In short, we’ll have a fluid grid.</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Everything old is new again</w:t>
      </w:r>
    </w:p>
    <w:p w:rsidR="00F52B05" w:rsidRDefault="00F52B05" w:rsidP="00F52B05">
      <w:pPr>
        <w:pStyle w:val="NormalWeb"/>
        <w:shd w:val="clear" w:color="auto" w:fill="FFFFFF"/>
        <w:spacing w:before="120" w:beforeAutospacing="0" w:after="319" w:afterAutospacing="0" w:line="408" w:lineRule="atLeast"/>
        <w:rPr>
          <w:rFonts w:ascii="Verdana" w:hAnsi="Verdana"/>
          <w:color w:val="333333"/>
          <w:sz w:val="20"/>
          <w:szCs w:val="20"/>
        </w:rPr>
      </w:pPr>
      <w:r>
        <w:rPr>
          <w:rFonts w:ascii="Verdana" w:hAnsi="Verdana"/>
          <w:color w:val="333333"/>
          <w:sz w:val="20"/>
          <w:szCs w:val="20"/>
        </w:rPr>
        <w:t>So, how do we begin?</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roofErr w:type="gramStart"/>
      <w:r>
        <w:rPr>
          <w:rFonts w:ascii="Lucida Console" w:hAnsi="Lucida Console"/>
          <w:color w:val="333333"/>
          <w:sz w:val="17"/>
          <w:szCs w:val="17"/>
        </w:rPr>
        <w:t>target</w:t>
      </w:r>
      <w:proofErr w:type="gramEnd"/>
      <w:r>
        <w:rPr>
          <w:rFonts w:ascii="Lucida Console" w:hAnsi="Lucida Console"/>
          <w:color w:val="333333"/>
          <w:sz w:val="17"/>
          <w:szCs w:val="17"/>
        </w:rPr>
        <w:t xml:space="preserve"> ÷ context = result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That’s right: it’s the return of our trusty type formula. We can use the same proportional analysis to transform pixel-based column widths into percentage-based,</w:t>
      </w:r>
      <w:r>
        <w:rPr>
          <w:rStyle w:val="apple-converted-space"/>
          <w:rFonts w:ascii="Verdana" w:hAnsi="Verdana"/>
          <w:color w:val="333333"/>
          <w:sz w:val="20"/>
          <w:szCs w:val="20"/>
        </w:rPr>
        <w:t> </w:t>
      </w:r>
      <w:r>
        <w:rPr>
          <w:rStyle w:val="Emphasis"/>
          <w:rFonts w:ascii="Verdana" w:hAnsi="Verdana"/>
          <w:color w:val="333333"/>
          <w:sz w:val="20"/>
          <w:szCs w:val="20"/>
        </w:rPr>
        <w:t>flexible</w:t>
      </w:r>
      <w:r>
        <w:rPr>
          <w:rStyle w:val="apple-converted-space"/>
          <w:rFonts w:ascii="Verdana" w:hAnsi="Verdana"/>
          <w:color w:val="333333"/>
          <w:sz w:val="20"/>
          <w:szCs w:val="20"/>
        </w:rPr>
        <w:t> </w:t>
      </w:r>
      <w:r>
        <w:rPr>
          <w:rFonts w:ascii="Verdana" w:hAnsi="Verdana"/>
          <w:color w:val="333333"/>
          <w:sz w:val="20"/>
          <w:szCs w:val="20"/>
        </w:rPr>
        <w:t>measurements. So we’re working from a target value of 700</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for the page’s title—but it’s contained within a designed width of 988</w:t>
      </w:r>
      <w:r>
        <w:rPr>
          <w:rStyle w:val="HTMLCode"/>
          <w:rFonts w:ascii="Lucida Console" w:hAnsi="Lucida Console"/>
          <w:color w:val="333333"/>
          <w:sz w:val="21"/>
          <w:szCs w:val="21"/>
        </w:rPr>
        <w:t>px</w:t>
      </w:r>
      <w:r>
        <w:rPr>
          <w:rFonts w:ascii="Verdana" w:hAnsi="Verdana"/>
          <w:color w:val="333333"/>
          <w:sz w:val="20"/>
          <w:szCs w:val="20"/>
        </w:rPr>
        <w:t>.</w:t>
      </w:r>
    </w:p>
    <w:p w:rsidR="00F52B05" w:rsidRDefault="00F52B05" w:rsidP="00F52B05">
      <w:pPr>
        <w:shd w:val="clear" w:color="auto" w:fill="FFFFFF"/>
        <w:spacing w:line="165" w:lineRule="atLeast"/>
        <w:jc w:val="center"/>
        <w:rPr>
          <w:rFonts w:ascii="Verdana" w:hAnsi="Verdana"/>
          <w:color w:val="333333"/>
          <w:sz w:val="17"/>
          <w:szCs w:val="17"/>
        </w:rPr>
      </w:pPr>
      <w:r>
        <w:rPr>
          <w:rFonts w:ascii="Verdana" w:hAnsi="Verdana"/>
          <w:noProof/>
          <w:color w:val="333333"/>
          <w:sz w:val="17"/>
          <w:szCs w:val="17"/>
        </w:rPr>
        <w:drawing>
          <wp:inline distT="0" distB="0" distL="0" distR="0">
            <wp:extent cx="5018405" cy="1148080"/>
            <wp:effectExtent l="0" t="0" r="0" b="0"/>
            <wp:docPr id="8" name="Picture 8" descr="the tit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title are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18405" cy="1148080"/>
                    </a:xfrm>
                    <a:prstGeom prst="rect">
                      <a:avLst/>
                    </a:prstGeom>
                    <a:noFill/>
                    <a:ln>
                      <a:noFill/>
                    </a:ln>
                  </pic:spPr>
                </pic:pic>
              </a:graphicData>
            </a:graphic>
          </wp:inline>
        </w:drawing>
      </w:r>
    </w:p>
    <w:p w:rsidR="00F52B05" w:rsidRDefault="00F52B05" w:rsidP="00F52B05">
      <w:pPr>
        <w:pStyle w:val="NormalWeb"/>
        <w:pBdr>
          <w:top w:val="dotted" w:sz="6" w:space="4" w:color="CCCCCC"/>
        </w:pBdr>
        <w:shd w:val="clear" w:color="auto" w:fill="FFFFFF"/>
        <w:spacing w:before="0" w:beforeAutospacing="0" w:after="300" w:afterAutospacing="0" w:line="408" w:lineRule="atLeast"/>
        <w:rPr>
          <w:rFonts w:ascii="Georgia" w:hAnsi="Georgia"/>
          <w:i/>
          <w:iCs/>
          <w:color w:val="333333"/>
          <w:sz w:val="20"/>
          <w:szCs w:val="20"/>
        </w:rPr>
      </w:pPr>
      <w:proofErr w:type="gramStart"/>
      <w:r>
        <w:rPr>
          <w:rFonts w:ascii="Georgia" w:hAnsi="Georgia"/>
          <w:i/>
          <w:iCs/>
          <w:color w:val="333333"/>
          <w:sz w:val="20"/>
          <w:szCs w:val="20"/>
        </w:rPr>
        <w:t>Converting our pixel-based title to percentages.</w:t>
      </w:r>
      <w:proofErr w:type="gramEnd"/>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As a result, we simply divide 700</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(the target) by 988</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(the context) like so:</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700 ÷ 988 = 0.7085</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And there it is: 0.7085 translates into 70.85%, a</w:t>
      </w:r>
      <w:r>
        <w:rPr>
          <w:rStyle w:val="apple-converted-space"/>
          <w:rFonts w:ascii="Verdana" w:hAnsi="Verdana"/>
          <w:color w:val="333333"/>
          <w:sz w:val="20"/>
          <w:szCs w:val="20"/>
        </w:rPr>
        <w:t> </w:t>
      </w:r>
      <w:r>
        <w:rPr>
          <w:rStyle w:val="HTMLCode"/>
          <w:rFonts w:ascii="Lucida Console" w:hAnsi="Lucida Console"/>
          <w:color w:val="333333"/>
          <w:sz w:val="21"/>
          <w:szCs w:val="21"/>
        </w:rPr>
        <w:t>width</w:t>
      </w:r>
      <w:r>
        <w:rPr>
          <w:rStyle w:val="apple-converted-space"/>
          <w:rFonts w:ascii="Verdana" w:hAnsi="Verdana"/>
          <w:color w:val="333333"/>
          <w:sz w:val="20"/>
          <w:szCs w:val="20"/>
        </w:rPr>
        <w:t> </w:t>
      </w:r>
      <w:r>
        <w:rPr>
          <w:rFonts w:ascii="Verdana" w:hAnsi="Verdana"/>
          <w:color w:val="333333"/>
          <w:sz w:val="20"/>
          <w:szCs w:val="20"/>
        </w:rPr>
        <w:t xml:space="preserve">we can drop directly into our </w:t>
      </w:r>
      <w:proofErr w:type="spellStart"/>
      <w:r>
        <w:rPr>
          <w:rFonts w:ascii="Verdana" w:hAnsi="Verdana"/>
          <w:color w:val="333333"/>
          <w:sz w:val="20"/>
          <w:szCs w:val="20"/>
        </w:rPr>
        <w:t>stylesheet</w:t>
      </w:r>
      <w:proofErr w:type="spellEnd"/>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h1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70.85%;           /* 700px / 988px = 0.7085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Can we do the same with our target margin of 144</w:t>
      </w:r>
      <w:r>
        <w:rPr>
          <w:rStyle w:val="HTMLCode"/>
          <w:rFonts w:ascii="Lucida Console" w:hAnsi="Lucida Console"/>
          <w:color w:val="333333"/>
          <w:sz w:val="21"/>
          <w:szCs w:val="21"/>
        </w:rPr>
        <w:t>px</w:t>
      </w:r>
      <w:r>
        <w:rPr>
          <w:rFonts w:ascii="Verdana" w:hAnsi="Verdana"/>
          <w:color w:val="333333"/>
          <w:sz w:val="20"/>
          <w:szCs w:val="20"/>
        </w:rPr>
        <w:t>? Oh, I do so love a leading question:</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144 ÷ 988 = 0.14575</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Once again, we can take that 0.14575, or 14.575%, and add that directly to our style rule as a value for the title’s</w:t>
      </w:r>
      <w:r>
        <w:rPr>
          <w:rStyle w:val="apple-converted-space"/>
          <w:rFonts w:ascii="Verdana" w:hAnsi="Verdana"/>
          <w:color w:val="333333"/>
          <w:sz w:val="20"/>
          <w:szCs w:val="20"/>
        </w:rPr>
        <w:t> </w:t>
      </w:r>
      <w:r>
        <w:rPr>
          <w:rStyle w:val="HTMLCode"/>
          <w:rFonts w:ascii="Lucida Console" w:hAnsi="Lucida Console"/>
          <w:color w:val="333333"/>
          <w:sz w:val="21"/>
          <w:szCs w:val="21"/>
        </w:rPr>
        <w:t>margin-left</w:t>
      </w:r>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h1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margin-left</w:t>
      </w:r>
      <w:proofErr w:type="gramEnd"/>
      <w:r>
        <w:rPr>
          <w:rFonts w:ascii="Lucida Console" w:hAnsi="Lucida Console"/>
          <w:color w:val="333333"/>
          <w:sz w:val="17"/>
          <w:szCs w:val="17"/>
        </w:rPr>
        <w:t>: 14.575%;    /* 144px / 988px = 0.14575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70.85%;           /* 700px / 988px = 0.7085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proofErr w:type="gramStart"/>
      <w:r>
        <w:rPr>
          <w:rFonts w:ascii="Verdana" w:hAnsi="Verdana"/>
          <w:color w:val="333333"/>
          <w:sz w:val="20"/>
          <w:szCs w:val="20"/>
        </w:rPr>
        <w:lastRenderedPageBreak/>
        <w:t>And</w:t>
      </w:r>
      <w:r>
        <w:rPr>
          <w:rStyle w:val="apple-converted-space"/>
          <w:rFonts w:ascii="Verdana" w:hAnsi="Verdana"/>
          <w:color w:val="333333"/>
          <w:sz w:val="20"/>
          <w:szCs w:val="20"/>
        </w:rPr>
        <w:t> </w:t>
      </w:r>
      <w:hyperlink r:id="rId53" w:history="1">
        <w:r>
          <w:rPr>
            <w:rStyle w:val="Hyperlink"/>
            <w:rFonts w:ascii="Verdana" w:hAnsi="Verdana"/>
            <w:color w:val="C92525"/>
            <w:sz w:val="20"/>
            <w:szCs w:val="20"/>
            <w:bdr w:val="none" w:sz="0" w:space="0" w:color="auto" w:frame="1"/>
          </w:rPr>
          <w:t>voilà</w:t>
        </w:r>
      </w:hyperlink>
      <w:r>
        <w:rPr>
          <w:rFonts w:ascii="Verdana" w:hAnsi="Verdana"/>
          <w:color w:val="333333"/>
          <w:sz w:val="20"/>
          <w:szCs w:val="20"/>
        </w:rPr>
        <w:t>.</w:t>
      </w:r>
      <w:proofErr w:type="gramEnd"/>
      <w:r>
        <w:rPr>
          <w:rFonts w:ascii="Verdana" w:hAnsi="Verdana"/>
          <w:color w:val="333333"/>
          <w:sz w:val="20"/>
          <w:szCs w:val="20"/>
        </w:rPr>
        <w:t xml:space="preserve"> By measuring the title’s margin and width in relation to its container, we’ve successfully translated the ratios from our grid into</w:t>
      </w:r>
      <w:r>
        <w:rPr>
          <w:rStyle w:val="apple-converted-space"/>
          <w:rFonts w:ascii="Verdana" w:hAnsi="Verdana"/>
          <w:color w:val="333333"/>
          <w:sz w:val="20"/>
          <w:szCs w:val="20"/>
        </w:rPr>
        <w:t> </w:t>
      </w:r>
      <w:r>
        <w:rPr>
          <w:rStyle w:val="HTMLAcronym"/>
          <w:rFonts w:ascii="Verdana" w:hAnsi="Verdana"/>
          <w:color w:val="333333"/>
          <w:sz w:val="20"/>
          <w:szCs w:val="20"/>
        </w:rPr>
        <w:t>CSS</w:t>
      </w:r>
      <w:r>
        <w:rPr>
          <w:rFonts w:ascii="Verdana" w:hAnsi="Verdana"/>
          <w:color w:val="333333"/>
          <w:sz w:val="20"/>
          <w:szCs w:val="20"/>
        </w:rPr>
        <w:t>-friendly percentages. The title’s proportions will always remain intact, even as it reflows to fit the size of the browser window.</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We can even perform the same simple division to wrap up the layout for the entry itself, sized at 844</w:t>
      </w:r>
      <w:r>
        <w:rPr>
          <w:rStyle w:val="HTMLCode"/>
          <w:rFonts w:ascii="Lucida Console" w:hAnsi="Lucida Console"/>
          <w:color w:val="333333"/>
          <w:sz w:val="21"/>
          <w:szCs w:val="21"/>
        </w:rPr>
        <w:t>px</w:t>
      </w:r>
      <w:r>
        <w:rPr>
          <w:rStyle w:val="apple-converted-space"/>
          <w:rFonts w:ascii="Verdana" w:hAnsi="Verdana"/>
          <w:color w:val="333333"/>
          <w:sz w:val="20"/>
          <w:szCs w:val="20"/>
        </w:rPr>
        <w:t> </w:t>
      </w:r>
      <w:r>
        <w:rPr>
          <w:rFonts w:ascii="Verdana" w:hAnsi="Verdana"/>
          <w:color w:val="333333"/>
          <w:sz w:val="20"/>
          <w:szCs w:val="20"/>
        </w:rPr>
        <w:t>in our comp, with some 124</w:t>
      </w:r>
      <w:r>
        <w:rPr>
          <w:rStyle w:val="HTMLCode"/>
          <w:rFonts w:ascii="Lucida Console" w:hAnsi="Lucida Console"/>
          <w:color w:val="333333"/>
          <w:sz w:val="21"/>
          <w:szCs w:val="21"/>
        </w:rPr>
        <w:t>px</w:t>
      </w:r>
      <w:r>
        <w:rPr>
          <w:rFonts w:ascii="Verdana" w:hAnsi="Verdana"/>
          <w:color w:val="333333"/>
          <w:sz w:val="20"/>
          <w:szCs w:val="20"/>
        </w:rPr>
        <w:t>-wide marginalia to the left of it. For the entry:</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844 ÷ 988 = 0.85425</w:t>
      </w:r>
    </w:p>
    <w:p w:rsidR="00F52B05" w:rsidRDefault="00F52B05" w:rsidP="00F52B05">
      <w:pPr>
        <w:pStyle w:val="NormalWeb"/>
        <w:shd w:val="clear" w:color="auto" w:fill="FFFFFF"/>
        <w:spacing w:before="120" w:beforeAutospacing="0" w:after="319" w:afterAutospacing="0" w:line="408" w:lineRule="atLeast"/>
        <w:rPr>
          <w:rFonts w:ascii="Verdana" w:hAnsi="Verdana"/>
          <w:color w:val="333333"/>
          <w:sz w:val="20"/>
          <w:szCs w:val="20"/>
        </w:rPr>
      </w:pPr>
      <w:r>
        <w:rPr>
          <w:rFonts w:ascii="Verdana" w:hAnsi="Verdana"/>
          <w:color w:val="333333"/>
          <w:sz w:val="20"/>
          <w:szCs w:val="20"/>
        </w:rPr>
        <w:t>And for the informational column:</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124 ÷ 988 = 0.12551</w:t>
      </w:r>
    </w:p>
    <w:p w:rsidR="00F52B05" w:rsidRDefault="00F52B05" w:rsidP="00F52B05">
      <w:pPr>
        <w:pStyle w:val="NormalWeb"/>
        <w:shd w:val="clear" w:color="auto" w:fill="FFFFFF"/>
        <w:spacing w:before="120" w:beforeAutospacing="0" w:after="319" w:afterAutospacing="0" w:line="408" w:lineRule="atLeast"/>
        <w:rPr>
          <w:rFonts w:ascii="Verdana" w:hAnsi="Verdana"/>
          <w:color w:val="333333"/>
          <w:sz w:val="20"/>
          <w:szCs w:val="20"/>
        </w:rPr>
      </w:pPr>
      <w:r>
        <w:rPr>
          <w:rFonts w:ascii="Verdana" w:hAnsi="Verdana"/>
          <w:color w:val="333333"/>
          <w:sz w:val="20"/>
          <w:szCs w:val="20"/>
        </w:rPr>
        <w:t xml:space="preserve">These two quick divisions net us some percentages that we can drop into our </w:t>
      </w:r>
      <w:proofErr w:type="spellStart"/>
      <w:r>
        <w:rPr>
          <w:rFonts w:ascii="Verdana" w:hAnsi="Verdana"/>
          <w:color w:val="333333"/>
          <w:sz w:val="20"/>
          <w:szCs w:val="20"/>
        </w:rPr>
        <w:t>stylesheet</w:t>
      </w:r>
      <w:proofErr w:type="spellEnd"/>
      <w:r>
        <w:rPr>
          <w:rFonts w:ascii="Verdana" w:hAnsi="Verdana"/>
          <w:color w:val="333333"/>
          <w:sz w:val="20"/>
          <w:szCs w:val="20"/>
        </w:rPr>
        <w:t>, fleshing out our layout even more:</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.entry h2,</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.entry .content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float</w:t>
      </w:r>
      <w:proofErr w:type="gramEnd"/>
      <w:r>
        <w:rPr>
          <w:rFonts w:ascii="Lucida Console" w:hAnsi="Lucida Console"/>
          <w:color w:val="333333"/>
          <w:sz w:val="17"/>
          <w:szCs w:val="17"/>
        </w:rPr>
        <w:t>: right;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85.425%;          /* 844px / 988px = 0.85425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.entry .info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float</w:t>
      </w:r>
      <w:proofErr w:type="gramEnd"/>
      <w:r>
        <w:rPr>
          <w:rFonts w:ascii="Lucida Console" w:hAnsi="Lucida Console"/>
          <w:color w:val="333333"/>
          <w:sz w:val="17"/>
          <w:szCs w:val="17"/>
        </w:rPr>
        <w:t>: left;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12.551%;          /* 124px / 988px = 0.12551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And with that,</w:t>
      </w:r>
      <w:r>
        <w:rPr>
          <w:rStyle w:val="apple-converted-space"/>
          <w:rFonts w:ascii="Verdana" w:hAnsi="Verdana"/>
          <w:color w:val="333333"/>
          <w:sz w:val="20"/>
          <w:szCs w:val="20"/>
        </w:rPr>
        <w:t> </w:t>
      </w:r>
      <w:hyperlink r:id="rId54" w:history="1">
        <w:r>
          <w:rPr>
            <w:rStyle w:val="Hyperlink"/>
            <w:rFonts w:ascii="Verdana" w:hAnsi="Verdana"/>
            <w:color w:val="C92525"/>
            <w:sz w:val="20"/>
            <w:szCs w:val="20"/>
            <w:bdr w:val="none" w:sz="0" w:space="0" w:color="auto" w:frame="1"/>
          </w:rPr>
          <w:t>our fluid grid shapes up a bit further</w:t>
        </w:r>
      </w:hyperlink>
      <w:r>
        <w:rPr>
          <w:rFonts w:ascii="Verdana" w:hAnsi="Verdana"/>
          <w:color w:val="333333"/>
          <w:sz w:val="20"/>
          <w:szCs w:val="20"/>
        </w:rPr>
        <w:t>.</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Changing the context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So far we’ve got the big content areas sorted, but we’ve yet to touch the inner area. Currently, the blog entry’s main copy and its contextual info occupy the full width of the entry, and are stacked on top of each other. But in</w:t>
      </w:r>
      <w:r>
        <w:rPr>
          <w:rStyle w:val="apple-converted-space"/>
          <w:rFonts w:ascii="Verdana" w:hAnsi="Verdana"/>
          <w:color w:val="333333"/>
          <w:sz w:val="20"/>
          <w:szCs w:val="20"/>
        </w:rPr>
        <w:t> </w:t>
      </w:r>
      <w:hyperlink r:id="rId55" w:history="1">
        <w:r>
          <w:rPr>
            <w:rStyle w:val="Hyperlink"/>
            <w:rFonts w:ascii="Verdana" w:hAnsi="Verdana"/>
            <w:color w:val="C92525"/>
            <w:sz w:val="20"/>
            <w:szCs w:val="20"/>
            <w:bdr w:val="none" w:sz="0" w:space="0" w:color="auto" w:frame="1"/>
          </w:rPr>
          <w:t>our initial comp</w:t>
        </w:r>
      </w:hyperlink>
      <w:r>
        <w:rPr>
          <w:rFonts w:ascii="Verdana" w:hAnsi="Verdana"/>
          <w:color w:val="333333"/>
          <w:sz w:val="20"/>
          <w:szCs w:val="20"/>
        </w:rPr>
        <w:t>, the main copy inside the blog entry only spanned five columns, with the ancillary info slotted neatly into the rightmost column.</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lastRenderedPageBreak/>
        <w:t>Sharp readers will have noticed that, as it’s currently designed, the entry’s body is the same width as the page’s title (700</w:t>
      </w:r>
      <w:r>
        <w:rPr>
          <w:rStyle w:val="HTMLCode"/>
          <w:rFonts w:ascii="Lucida Console" w:hAnsi="Lucida Console"/>
          <w:color w:val="333333"/>
          <w:sz w:val="21"/>
          <w:szCs w:val="21"/>
        </w:rPr>
        <w:t>px</w:t>
      </w:r>
      <w:r>
        <w:rPr>
          <w:rFonts w:ascii="Verdana" w:hAnsi="Verdana"/>
          <w:color w:val="333333"/>
          <w:sz w:val="20"/>
          <w:szCs w:val="20"/>
        </w:rPr>
        <w:t>), and the marginalia is the same width as the leftmost column we styled earlier (124</w:t>
      </w:r>
      <w:r>
        <w:rPr>
          <w:rStyle w:val="HTMLCode"/>
          <w:rFonts w:ascii="Lucida Console" w:hAnsi="Lucida Console"/>
          <w:color w:val="333333"/>
          <w:sz w:val="21"/>
          <w:szCs w:val="21"/>
        </w:rPr>
        <w:t>px</w:t>
      </w:r>
      <w:r>
        <w:rPr>
          <w:rFonts w:ascii="Verdana" w:hAnsi="Verdana"/>
          <w:color w:val="333333"/>
          <w:sz w:val="20"/>
          <w:szCs w:val="20"/>
        </w:rPr>
        <w:t>). So while we’re working with some dimensions we’ve previously calculated, we can’t reuse the same formulas: the context has changed.</w:t>
      </w:r>
    </w:p>
    <w:p w:rsidR="00F52B05" w:rsidRDefault="00F52B05" w:rsidP="00F52B05">
      <w:pPr>
        <w:shd w:val="clear" w:color="auto" w:fill="FFFFFF"/>
        <w:spacing w:line="165" w:lineRule="atLeast"/>
        <w:jc w:val="center"/>
        <w:rPr>
          <w:rFonts w:ascii="Verdana" w:hAnsi="Verdana"/>
          <w:color w:val="333333"/>
          <w:sz w:val="17"/>
          <w:szCs w:val="17"/>
        </w:rPr>
      </w:pPr>
      <w:r>
        <w:rPr>
          <w:rFonts w:ascii="Verdana" w:hAnsi="Verdana"/>
          <w:noProof/>
          <w:color w:val="333333"/>
          <w:sz w:val="17"/>
          <w:szCs w:val="17"/>
        </w:rPr>
        <w:drawing>
          <wp:inline distT="0" distB="0" distL="0" distR="0">
            <wp:extent cx="5018405" cy="1212215"/>
            <wp:effectExtent l="0" t="0" r="0" b="6985"/>
            <wp:docPr id="7" name="Picture 7" descr="main entry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entry area"/>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18405" cy="1212215"/>
                    </a:xfrm>
                    <a:prstGeom prst="rect">
                      <a:avLst/>
                    </a:prstGeom>
                    <a:noFill/>
                    <a:ln>
                      <a:noFill/>
                    </a:ln>
                  </pic:spPr>
                </pic:pic>
              </a:graphicData>
            </a:graphic>
          </wp:inline>
        </w:drawing>
      </w:r>
    </w:p>
    <w:p w:rsidR="00F52B05" w:rsidRDefault="00F52B05" w:rsidP="00F52B05">
      <w:pPr>
        <w:pStyle w:val="NormalWeb"/>
        <w:pBdr>
          <w:top w:val="dotted" w:sz="6" w:space="4" w:color="CCCCCC"/>
        </w:pBdr>
        <w:shd w:val="clear" w:color="auto" w:fill="FFFFFF"/>
        <w:spacing w:before="0" w:beforeAutospacing="0" w:after="300" w:afterAutospacing="0" w:line="408" w:lineRule="atLeast"/>
        <w:rPr>
          <w:rFonts w:ascii="Georgia" w:hAnsi="Georgia"/>
          <w:i/>
          <w:iCs/>
          <w:color w:val="333333"/>
          <w:sz w:val="20"/>
          <w:szCs w:val="20"/>
        </w:rPr>
      </w:pPr>
      <w:r>
        <w:rPr>
          <w:rFonts w:ascii="Georgia" w:hAnsi="Georgia"/>
          <w:i/>
          <w:iCs/>
          <w:color w:val="333333"/>
          <w:sz w:val="20"/>
          <w:szCs w:val="20"/>
        </w:rPr>
        <w:t>Since we’re working inside a new container, we need to use its width as our context.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Whereas before we were calculating percentages relative to the 988</w:t>
      </w:r>
      <w:r>
        <w:rPr>
          <w:rStyle w:val="HTMLCode"/>
          <w:rFonts w:ascii="Lucida Console" w:hAnsi="Lucida Console"/>
          <w:color w:val="333333"/>
          <w:sz w:val="21"/>
          <w:szCs w:val="21"/>
        </w:rPr>
        <w:t>px</w:t>
      </w:r>
      <w:r>
        <w:rPr>
          <w:rFonts w:ascii="Verdana" w:hAnsi="Verdana"/>
          <w:color w:val="333333"/>
          <w:sz w:val="20"/>
          <w:szCs w:val="20"/>
        </w:rPr>
        <w:t>-wide</w:t>
      </w:r>
      <w:r>
        <w:rPr>
          <w:rStyle w:val="HTMLCode"/>
          <w:rFonts w:ascii="Lucida Console" w:hAnsi="Lucida Console"/>
          <w:color w:val="333333"/>
          <w:sz w:val="21"/>
          <w:szCs w:val="21"/>
        </w:rPr>
        <w:t>#page</w:t>
      </w:r>
      <w:r>
        <w:rPr>
          <w:rFonts w:ascii="Verdana" w:hAnsi="Verdana"/>
          <w:color w:val="333333"/>
          <w:sz w:val="20"/>
          <w:szCs w:val="20"/>
        </w:rPr>
        <w:t>, we’re currently working within</w:t>
      </w:r>
      <w:r>
        <w:rPr>
          <w:rStyle w:val="apple-converted-space"/>
          <w:rFonts w:ascii="Verdana" w:hAnsi="Verdana"/>
          <w:color w:val="333333"/>
          <w:sz w:val="20"/>
          <w:szCs w:val="20"/>
        </w:rPr>
        <w:t> </w:t>
      </w:r>
      <w:r>
        <w:rPr>
          <w:rStyle w:val="HTMLCode"/>
          <w:rFonts w:ascii="Lucida Console" w:hAnsi="Lucida Console"/>
          <w:color w:val="333333"/>
          <w:sz w:val="21"/>
          <w:szCs w:val="21"/>
        </w:rPr>
        <w:t>.entry .content</w:t>
      </w:r>
      <w:r>
        <w:rPr>
          <w:rFonts w:ascii="Verdana" w:hAnsi="Verdana"/>
          <w:color w:val="333333"/>
          <w:sz w:val="20"/>
          <w:szCs w:val="20"/>
        </w:rPr>
        <w:t>, which is noticeably smaller. So as a result, we need to redefine our context, and work off the designed width of</w:t>
      </w:r>
      <w:r>
        <w:rPr>
          <w:rStyle w:val="apple-converted-space"/>
          <w:rFonts w:ascii="Verdana" w:hAnsi="Verdana"/>
          <w:color w:val="333333"/>
          <w:sz w:val="20"/>
          <w:szCs w:val="20"/>
        </w:rPr>
        <w:t> </w:t>
      </w:r>
      <w:r>
        <w:rPr>
          <w:rStyle w:val="HTMLCode"/>
          <w:rFonts w:ascii="Lucida Console" w:hAnsi="Lucida Console"/>
          <w:color w:val="333333"/>
          <w:sz w:val="21"/>
          <w:szCs w:val="21"/>
        </w:rPr>
        <w:t>.entry .content</w:t>
      </w:r>
      <w:r>
        <w:rPr>
          <w:rStyle w:val="apple-converted-space"/>
          <w:rFonts w:ascii="Verdana" w:hAnsi="Verdana"/>
          <w:color w:val="333333"/>
          <w:sz w:val="20"/>
          <w:szCs w:val="20"/>
        </w:rPr>
        <w:t> </w:t>
      </w:r>
      <w:r>
        <w:rPr>
          <w:rFonts w:ascii="Verdana" w:hAnsi="Verdana"/>
          <w:color w:val="333333"/>
          <w:sz w:val="20"/>
          <w:szCs w:val="20"/>
        </w:rPr>
        <w:t>as our reference point. So to define the percentage-based width of the main copy, we take its designed width of 700</w:t>
      </w:r>
      <w:r>
        <w:rPr>
          <w:rStyle w:val="HTMLCode"/>
          <w:rFonts w:ascii="Lucida Console" w:hAnsi="Lucida Console"/>
          <w:color w:val="333333"/>
          <w:sz w:val="21"/>
          <w:szCs w:val="21"/>
        </w:rPr>
        <w:t>px</w:t>
      </w:r>
      <w:r>
        <w:rPr>
          <w:rFonts w:ascii="Verdana" w:hAnsi="Verdana"/>
          <w:color w:val="333333"/>
          <w:sz w:val="20"/>
          <w:szCs w:val="20"/>
        </w:rPr>
        <w:t>, and divide it by 844</w:t>
      </w:r>
      <w:r>
        <w:rPr>
          <w:rStyle w:val="HTMLCode"/>
          <w:rFonts w:ascii="Lucida Console" w:hAnsi="Lucida Console"/>
          <w:color w:val="333333"/>
          <w:sz w:val="21"/>
          <w:szCs w:val="21"/>
        </w:rPr>
        <w:t>px</w:t>
      </w:r>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700 ÷ 844 = 0.82938</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And for our 124</w:t>
      </w:r>
      <w:r>
        <w:rPr>
          <w:rStyle w:val="HTMLCode"/>
          <w:rFonts w:ascii="Lucida Console" w:hAnsi="Lucida Console"/>
          <w:color w:val="333333"/>
          <w:sz w:val="21"/>
          <w:szCs w:val="21"/>
        </w:rPr>
        <w:t>px</w:t>
      </w:r>
      <w:r>
        <w:rPr>
          <w:rFonts w:ascii="Verdana" w:hAnsi="Verdana"/>
          <w:color w:val="333333"/>
          <w:sz w:val="20"/>
          <w:szCs w:val="20"/>
        </w:rPr>
        <w:t>-wide column on the right, we can use the same reference point: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124 ÷ 844 = 0.14692</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 xml:space="preserve">We can now take each of these measurements, and plug them into </w:t>
      </w:r>
      <w:proofErr w:type="spellStart"/>
      <w:r>
        <w:rPr>
          <w:rFonts w:ascii="Verdana" w:hAnsi="Verdana"/>
          <w:color w:val="333333"/>
          <w:sz w:val="20"/>
          <w:szCs w:val="20"/>
        </w:rPr>
        <w:t>our</w:t>
      </w:r>
      <w:r>
        <w:rPr>
          <w:rStyle w:val="HTMLAcronym"/>
          <w:rFonts w:ascii="Verdana" w:hAnsi="Verdana"/>
          <w:color w:val="333333"/>
          <w:sz w:val="20"/>
          <w:szCs w:val="20"/>
        </w:rPr>
        <w:t>CSS</w:t>
      </w:r>
      <w:proofErr w:type="spellEnd"/>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.entry .main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float</w:t>
      </w:r>
      <w:proofErr w:type="gramEnd"/>
      <w:r>
        <w:rPr>
          <w:rFonts w:ascii="Lucida Console" w:hAnsi="Lucida Console"/>
          <w:color w:val="333333"/>
          <w:sz w:val="17"/>
          <w:szCs w:val="17"/>
        </w:rPr>
        <w:t>: left;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82.938%;          /* 700px / 844px = 0.82938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.entry .meta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float</w:t>
      </w:r>
      <w:proofErr w:type="gramEnd"/>
      <w:r>
        <w:rPr>
          <w:rFonts w:ascii="Lucida Console" w:hAnsi="Lucida Console"/>
          <w:color w:val="333333"/>
          <w:sz w:val="17"/>
          <w:szCs w:val="17"/>
        </w:rPr>
        <w:t>: right;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 xml:space="preserve">    </w:t>
      </w:r>
      <w:proofErr w:type="gramStart"/>
      <w:r>
        <w:rPr>
          <w:rFonts w:ascii="Lucida Console" w:hAnsi="Lucida Console"/>
          <w:color w:val="333333"/>
          <w:sz w:val="17"/>
          <w:szCs w:val="17"/>
        </w:rPr>
        <w:t>width</w:t>
      </w:r>
      <w:proofErr w:type="gramEnd"/>
      <w:r>
        <w:rPr>
          <w:rFonts w:ascii="Lucida Console" w:hAnsi="Lucida Console"/>
          <w:color w:val="333333"/>
          <w:sz w:val="17"/>
          <w:szCs w:val="17"/>
        </w:rPr>
        <w:t>: 14.692%;          /* 124px / 844px = 0.14692 */</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And with that we’ve finished our work,</w:t>
      </w:r>
      <w:r>
        <w:rPr>
          <w:rStyle w:val="apple-converted-space"/>
          <w:rFonts w:ascii="Verdana" w:hAnsi="Verdana"/>
          <w:color w:val="333333"/>
          <w:sz w:val="20"/>
          <w:szCs w:val="20"/>
        </w:rPr>
        <w:t> </w:t>
      </w:r>
      <w:hyperlink r:id="rId57" w:history="1">
        <w:r>
          <w:rPr>
            <w:rStyle w:val="Hyperlink"/>
            <w:rFonts w:ascii="Verdana" w:hAnsi="Verdana"/>
            <w:color w:val="C92525"/>
            <w:sz w:val="20"/>
            <w:szCs w:val="20"/>
            <w:bdr w:val="none" w:sz="0" w:space="0" w:color="auto" w:frame="1"/>
          </w:rPr>
          <w:t>our fluid grid complete</w:t>
        </w:r>
      </w:hyperlink>
      <w:r>
        <w:rPr>
          <w:rFonts w:ascii="Verdana" w:hAnsi="Verdana"/>
          <w:color w:val="333333"/>
          <w:sz w:val="20"/>
          <w:szCs w:val="20"/>
        </w:rPr>
        <w:t>.</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lastRenderedPageBreak/>
        <w:t>A note on rounding</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As you may guess from the lack of</w:t>
      </w:r>
      <w:r>
        <w:rPr>
          <w:rStyle w:val="apple-converted-space"/>
          <w:rFonts w:ascii="Verdana" w:hAnsi="Verdana"/>
          <w:color w:val="333333"/>
          <w:sz w:val="20"/>
          <w:szCs w:val="20"/>
        </w:rPr>
        <w:t> </w:t>
      </w:r>
      <w:r>
        <w:rPr>
          <w:rStyle w:val="caps"/>
          <w:rFonts w:ascii="Verdana" w:hAnsi="Verdana"/>
          <w:color w:val="333333"/>
          <w:sz w:val="20"/>
          <w:szCs w:val="20"/>
        </w:rPr>
        <w:t>CSS</w:t>
      </w:r>
      <w:r>
        <w:rPr>
          <w:rStyle w:val="apple-converted-space"/>
          <w:rFonts w:ascii="Verdana" w:hAnsi="Verdana"/>
          <w:color w:val="333333"/>
          <w:sz w:val="20"/>
          <w:szCs w:val="20"/>
        </w:rPr>
        <w:t> </w:t>
      </w:r>
      <w:r>
        <w:rPr>
          <w:rFonts w:ascii="Verdana" w:hAnsi="Verdana"/>
          <w:color w:val="333333"/>
          <w:sz w:val="20"/>
          <w:szCs w:val="20"/>
        </w:rPr>
        <w:t xml:space="preserve">patches above, I’ve had very few cross-browser issues with this technique. I would highly recommend John </w:t>
      </w:r>
      <w:proofErr w:type="spellStart"/>
      <w:r>
        <w:rPr>
          <w:rFonts w:ascii="Verdana" w:hAnsi="Verdana"/>
          <w:color w:val="333333"/>
          <w:sz w:val="20"/>
          <w:szCs w:val="20"/>
        </w:rPr>
        <w:t>Resig’s</w:t>
      </w:r>
      <w:proofErr w:type="spellEnd"/>
      <w:r>
        <w:rPr>
          <w:rFonts w:ascii="Verdana" w:hAnsi="Verdana"/>
          <w:color w:val="333333"/>
          <w:sz w:val="20"/>
          <w:szCs w:val="20"/>
        </w:rPr>
        <w:t xml:space="preserve"> excellent article on</w:t>
      </w:r>
      <w:r>
        <w:rPr>
          <w:rStyle w:val="apple-converted-space"/>
          <w:rFonts w:ascii="Verdana" w:hAnsi="Verdana"/>
          <w:color w:val="333333"/>
          <w:sz w:val="20"/>
          <w:szCs w:val="20"/>
        </w:rPr>
        <w:t> </w:t>
      </w:r>
      <w:hyperlink r:id="rId58" w:tooltip="Cascading Style Sheets" w:history="1">
        <w:r>
          <w:rPr>
            <w:rStyle w:val="Hyperlink"/>
            <w:rFonts w:ascii="Verdana" w:hAnsi="Verdana"/>
            <w:i/>
            <w:iCs/>
            <w:color w:val="C92525"/>
            <w:sz w:val="20"/>
            <w:szCs w:val="20"/>
            <w:bdr w:val="none" w:sz="0" w:space="0" w:color="auto" w:frame="1"/>
          </w:rPr>
          <w:t>Sub-Pixel Problems in</w:t>
        </w:r>
        <w:r>
          <w:rPr>
            <w:rStyle w:val="apple-converted-space"/>
            <w:rFonts w:ascii="Verdana" w:hAnsi="Verdana"/>
            <w:i/>
            <w:iCs/>
            <w:color w:val="C92525"/>
            <w:sz w:val="20"/>
            <w:szCs w:val="20"/>
            <w:bdr w:val="none" w:sz="0" w:space="0" w:color="auto" w:frame="1"/>
          </w:rPr>
          <w:t> </w:t>
        </w:r>
        <w:r>
          <w:rPr>
            <w:rStyle w:val="caps"/>
            <w:rFonts w:ascii="Verdana" w:hAnsi="Verdana"/>
            <w:i/>
            <w:iCs/>
            <w:color w:val="C92525"/>
            <w:sz w:val="20"/>
            <w:szCs w:val="20"/>
            <w:bdr w:val="none" w:sz="0" w:space="0" w:color="auto" w:frame="1"/>
          </w:rPr>
          <w:t>CSS</w:t>
        </w:r>
      </w:hyperlink>
      <w:r>
        <w:rPr>
          <w:rFonts w:ascii="Verdana" w:hAnsi="Verdana"/>
          <w:color w:val="333333"/>
          <w:sz w:val="20"/>
          <w:szCs w:val="20"/>
        </w:rPr>
        <w:t>. It explains how different browsers handle percentage-based widths, and the mechanics by which they reconcile sub-pixel measurements.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As John explains in his article, if modern browsers are presented with four 25%-wide elements within a 50</w:t>
      </w:r>
      <w:r>
        <w:rPr>
          <w:rStyle w:val="HTMLCode"/>
          <w:rFonts w:ascii="Lucida Console" w:hAnsi="Lucida Console"/>
          <w:color w:val="333333"/>
          <w:sz w:val="21"/>
          <w:szCs w:val="21"/>
        </w:rPr>
        <w:t>px</w:t>
      </w:r>
      <w:r>
        <w:rPr>
          <w:rFonts w:ascii="Verdana" w:hAnsi="Verdana"/>
          <w:color w:val="333333"/>
          <w:sz w:val="20"/>
          <w:szCs w:val="20"/>
        </w:rPr>
        <w:t>-wide container, they can’t actually render the elements at 12.5px; instead, most will round the columns down or up as best fits the layout. Internet Explorer, as it happens, will simply round all of those sub-pixel values up, which breaks layouts.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If you’re working with sufficiently generous margins in your grid, this shouldn’t be an issue. But if IE causes undue wrapping with your percentage-based columns, reducing the</w:t>
      </w:r>
      <w:r>
        <w:rPr>
          <w:rStyle w:val="apple-converted-space"/>
          <w:rFonts w:ascii="Verdana" w:hAnsi="Verdana"/>
          <w:color w:val="333333"/>
          <w:sz w:val="20"/>
          <w:szCs w:val="20"/>
        </w:rPr>
        <w:t> </w:t>
      </w:r>
      <w:r>
        <w:rPr>
          <w:rStyle w:val="HTMLVariable"/>
          <w:rFonts w:ascii="Verdana" w:hAnsi="Verdana"/>
          <w:color w:val="333333"/>
          <w:sz w:val="20"/>
          <w:szCs w:val="20"/>
        </w:rPr>
        <w:t>target</w:t>
      </w:r>
      <w:r>
        <w:rPr>
          <w:rStyle w:val="apple-converted-space"/>
          <w:rFonts w:ascii="Verdana" w:hAnsi="Verdana"/>
          <w:color w:val="333333"/>
          <w:sz w:val="20"/>
          <w:szCs w:val="20"/>
        </w:rPr>
        <w:t> </w:t>
      </w:r>
      <w:r>
        <w:rPr>
          <w:rFonts w:ascii="Verdana" w:hAnsi="Verdana"/>
          <w:color w:val="333333"/>
          <w:sz w:val="20"/>
          <w:szCs w:val="20"/>
        </w:rPr>
        <w:t>value by one pixel can help. So if, for example, our left-hand marginalia was too wide for</w:t>
      </w:r>
      <w:r>
        <w:rPr>
          <w:rStyle w:val="apple-converted-space"/>
          <w:rFonts w:ascii="Verdana" w:hAnsi="Verdana"/>
          <w:color w:val="333333"/>
          <w:sz w:val="20"/>
          <w:szCs w:val="20"/>
        </w:rPr>
        <w:t> </w:t>
      </w:r>
      <w:r>
        <w:rPr>
          <w:rFonts w:ascii="Verdana" w:hAnsi="Verdana"/>
          <w:color w:val="333333"/>
          <w:sz w:val="20"/>
          <w:szCs w:val="20"/>
        </w:rPr>
        <w:t>IE</w:t>
      </w:r>
      <w:r>
        <w:rPr>
          <w:rStyle w:val="apple-converted-space"/>
          <w:rFonts w:ascii="Verdana" w:hAnsi="Verdana"/>
          <w:color w:val="333333"/>
          <w:sz w:val="20"/>
          <w:szCs w:val="20"/>
        </w:rPr>
        <w:t> </w:t>
      </w:r>
      <w:r>
        <w:rPr>
          <w:rFonts w:ascii="Verdana" w:hAnsi="Verdana"/>
          <w:color w:val="333333"/>
          <w:sz w:val="20"/>
          <w:szCs w:val="20"/>
        </w:rPr>
        <w:t>(Internet Explorer), you might change your calculation from:</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124 ÷ 988 = 0.12551</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proofErr w:type="gramStart"/>
      <w:r>
        <w:rPr>
          <w:rFonts w:ascii="Verdana" w:hAnsi="Verdana"/>
          <w:color w:val="333333"/>
          <w:sz w:val="20"/>
          <w:szCs w:val="20"/>
        </w:rPr>
        <w:t>to</w:t>
      </w:r>
      <w:proofErr w:type="gramEnd"/>
      <w:r>
        <w:rPr>
          <w:rFonts w:ascii="Verdana" w:hAnsi="Verdana"/>
          <w:color w:val="333333"/>
          <w:sz w:val="20"/>
          <w:szCs w:val="20"/>
        </w:rPr>
        <w:t xml:space="preserve"> a lower target of 123</w:t>
      </w:r>
      <w:r>
        <w:rPr>
          <w:rStyle w:val="HTMLCode"/>
          <w:rFonts w:ascii="Lucida Console" w:hAnsi="Lucida Console"/>
          <w:color w:val="333333"/>
          <w:sz w:val="21"/>
          <w:szCs w:val="21"/>
        </w:rPr>
        <w:t>px</w:t>
      </w:r>
      <w:r>
        <w:rPr>
          <w:rFonts w:ascii="Verdana" w:hAnsi="Verdana"/>
          <w:color w:val="333333"/>
          <w:sz w:val="20"/>
          <w:szCs w:val="20"/>
        </w:rPr>
        <w:t>:</w:t>
      </w:r>
    </w:p>
    <w:p w:rsidR="00F52B05" w:rsidRDefault="00F52B05" w:rsidP="00F52B05">
      <w:pPr>
        <w:pStyle w:val="HTMLPreformatted"/>
        <w:shd w:val="clear" w:color="auto" w:fill="FFFFFF"/>
        <w:spacing w:line="360" w:lineRule="atLeast"/>
        <w:rPr>
          <w:rFonts w:ascii="Lucida Console" w:hAnsi="Lucida Console"/>
          <w:color w:val="333333"/>
          <w:sz w:val="17"/>
          <w:szCs w:val="17"/>
        </w:rPr>
      </w:pPr>
      <w:r>
        <w:rPr>
          <w:rFonts w:ascii="Lucida Console" w:hAnsi="Lucida Console"/>
          <w:color w:val="333333"/>
          <w:sz w:val="17"/>
          <w:szCs w:val="17"/>
        </w:rPr>
        <w:t>123 ÷ 988 = 0.12449</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Plug that</w:t>
      </w:r>
      <w:r>
        <w:rPr>
          <w:rStyle w:val="apple-converted-space"/>
          <w:rFonts w:ascii="Verdana" w:hAnsi="Verdana"/>
          <w:color w:val="333333"/>
          <w:sz w:val="20"/>
          <w:szCs w:val="20"/>
        </w:rPr>
        <w:t> </w:t>
      </w:r>
      <w:r>
        <w:rPr>
          <w:rStyle w:val="HTMLCode"/>
          <w:rFonts w:ascii="Lucida Console" w:hAnsi="Lucida Console"/>
          <w:color w:val="333333"/>
          <w:sz w:val="21"/>
          <w:szCs w:val="21"/>
        </w:rPr>
        <w:t>width</w:t>
      </w:r>
      <w:r>
        <w:rPr>
          <w:rStyle w:val="apple-converted-space"/>
          <w:rFonts w:ascii="Verdana" w:hAnsi="Verdana"/>
          <w:color w:val="333333"/>
          <w:sz w:val="20"/>
          <w:szCs w:val="20"/>
        </w:rPr>
        <w:t> </w:t>
      </w:r>
      <w:r>
        <w:rPr>
          <w:rFonts w:ascii="Verdana" w:hAnsi="Verdana"/>
          <w:color w:val="333333"/>
          <w:sz w:val="20"/>
          <w:szCs w:val="20"/>
        </w:rPr>
        <w:t xml:space="preserve">of 12.449% into your IE-specific </w:t>
      </w:r>
      <w:proofErr w:type="spellStart"/>
      <w:r>
        <w:rPr>
          <w:rFonts w:ascii="Verdana" w:hAnsi="Verdana"/>
          <w:color w:val="333333"/>
          <w:sz w:val="20"/>
          <w:szCs w:val="20"/>
        </w:rPr>
        <w:t>stylesheet</w:t>
      </w:r>
      <w:proofErr w:type="spellEnd"/>
      <w:r>
        <w:rPr>
          <w:rFonts w:ascii="Verdana" w:hAnsi="Verdana"/>
          <w:color w:val="333333"/>
          <w:sz w:val="20"/>
          <w:szCs w:val="20"/>
        </w:rPr>
        <w:t>, and your layout woes should clear right up.</w:t>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A grid for all seasons</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The above is, of course, a starting point: there are myriad other challenges that face the liquid web designer, most of which arise when you introduce fixed content (such as images, Flash, and so forth) into a fluid framework. I’ve been experimenting with a few possible solutions on</w:t>
      </w:r>
      <w:r>
        <w:rPr>
          <w:rStyle w:val="apple-converted-space"/>
          <w:rFonts w:ascii="Verdana" w:hAnsi="Verdana"/>
          <w:color w:val="333333"/>
          <w:sz w:val="20"/>
          <w:szCs w:val="20"/>
        </w:rPr>
        <w:t> </w:t>
      </w:r>
      <w:hyperlink r:id="rId59" w:history="1">
        <w:r>
          <w:rPr>
            <w:rStyle w:val="Hyperlink"/>
            <w:rFonts w:ascii="Verdana" w:hAnsi="Verdana"/>
            <w:color w:val="C92525"/>
            <w:sz w:val="20"/>
            <w:szCs w:val="20"/>
            <w:bdr w:val="none" w:sz="0" w:space="0" w:color="auto" w:frame="1"/>
          </w:rPr>
          <w:t>my blog</w:t>
        </w:r>
      </w:hyperlink>
      <w:r>
        <w:rPr>
          <w:rFonts w:ascii="Verdana" w:hAnsi="Verdana"/>
          <w:color w:val="333333"/>
          <w:sz w:val="20"/>
          <w:szCs w:val="20"/>
        </w:rPr>
        <w:t>, but other, better workarounds are still out there.</w:t>
      </w:r>
    </w:p>
    <w:p w:rsidR="00F52B05" w:rsidRDefault="00F52B05" w:rsidP="00F52B05">
      <w:pPr>
        <w:pStyle w:val="NormalWeb"/>
        <w:shd w:val="clear" w:color="auto" w:fill="FFFFFF"/>
        <w:spacing w:before="120" w:beforeAutospacing="0" w:after="319" w:afterAutospacing="0" w:line="408" w:lineRule="atLeast"/>
        <w:rPr>
          <w:rFonts w:ascii="Verdana" w:hAnsi="Verdana"/>
          <w:color w:val="333333"/>
          <w:sz w:val="20"/>
          <w:szCs w:val="20"/>
        </w:rPr>
      </w:pPr>
      <w:r>
        <w:rPr>
          <w:rFonts w:ascii="Verdana" w:hAnsi="Verdana"/>
          <w:color w:val="333333"/>
          <w:sz w:val="20"/>
          <w:szCs w:val="20"/>
        </w:rPr>
        <w:t>And finally, I don’t pretend that design is easy, whether it’s fixed or fluid. But given all that we’ve achieved over the past few years—moving past tables, evangelizing standards in our companies and in our shared industry, demanding better standards of our browsers and our peers—I do wish we’d bend some of that ingenuity to break out of our reliance on “minimum screen resolution.” After all, our users’ browsing habits aren’t as fixed as our comps would suggest. I hope the promise of fluid grids has fired your imagination, and I’m excited to see how you improve on the technique. Our users will be, too.</w:t>
      </w:r>
      <w:r>
        <w:rPr>
          <w:rStyle w:val="apple-converted-space"/>
          <w:rFonts w:ascii="Verdana" w:hAnsi="Verdana"/>
          <w:color w:val="333333"/>
          <w:sz w:val="20"/>
          <w:szCs w:val="20"/>
        </w:rPr>
        <w:t> </w:t>
      </w:r>
      <w:r>
        <w:rPr>
          <w:rFonts w:ascii="Verdana" w:hAnsi="Verdana"/>
          <w:noProof/>
          <w:color w:val="333333"/>
          <w:sz w:val="20"/>
          <w:szCs w:val="20"/>
        </w:rPr>
        <w:drawing>
          <wp:inline distT="0" distB="0" distL="0" distR="0">
            <wp:extent cx="138430" cy="138430"/>
            <wp:effectExtent l="0" t="0" r="0" b="0"/>
            <wp:docPr id="6" name="Picture 6" descr="end of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ai" descr="end of artic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lastRenderedPageBreak/>
        <w:t>Additional reading</w:t>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As you may have gathered from my introductory</w:t>
      </w:r>
      <w:r>
        <w:rPr>
          <w:rStyle w:val="apple-converted-space"/>
          <w:rFonts w:ascii="Verdana" w:hAnsi="Verdana"/>
          <w:color w:val="333333"/>
          <w:sz w:val="20"/>
          <w:szCs w:val="20"/>
        </w:rPr>
        <w:t> </w:t>
      </w:r>
      <w:del w:id="2" w:author="Unknown">
        <w:r>
          <w:rPr>
            <w:rFonts w:ascii="Verdana" w:hAnsi="Verdana"/>
            <w:color w:val="333333"/>
            <w:sz w:val="20"/>
            <w:szCs w:val="20"/>
          </w:rPr>
          <w:delText>crazed rant</w:delText>
        </w:r>
      </w:del>
      <w:r>
        <w:rPr>
          <w:rStyle w:val="apple-converted-space"/>
          <w:rFonts w:ascii="Verdana" w:hAnsi="Verdana"/>
          <w:color w:val="333333"/>
          <w:sz w:val="20"/>
          <w:szCs w:val="20"/>
        </w:rPr>
        <w:t> </w:t>
      </w:r>
      <w:r>
        <w:rPr>
          <w:rFonts w:ascii="Verdana" w:hAnsi="Verdana"/>
          <w:color w:val="333333"/>
          <w:sz w:val="20"/>
          <w:szCs w:val="20"/>
        </w:rPr>
        <w:t>digression, two passions of mine are fluid web design and, more recently, the importance of a well-considered grid. Both of these have been fueled by the following, though this isn’t an exhaustive list:</w:t>
      </w:r>
    </w:p>
    <w:p w:rsidR="00F52B05" w:rsidRDefault="00F52B05" w:rsidP="00F52B05">
      <w:pPr>
        <w:numPr>
          <w:ilvl w:val="0"/>
          <w:numId w:val="1"/>
        </w:numPr>
        <w:shd w:val="clear" w:color="auto" w:fill="FFFFFF"/>
        <w:spacing w:after="0" w:line="408" w:lineRule="atLeast"/>
        <w:ind w:left="0"/>
        <w:rPr>
          <w:rFonts w:ascii="Verdana" w:hAnsi="Verdana"/>
          <w:color w:val="333333"/>
          <w:sz w:val="20"/>
          <w:szCs w:val="20"/>
        </w:rPr>
      </w:pPr>
      <w:r>
        <w:rPr>
          <w:rFonts w:ascii="Verdana" w:hAnsi="Verdana"/>
          <w:color w:val="333333"/>
          <w:sz w:val="20"/>
          <w:szCs w:val="20"/>
        </w:rPr>
        <w:t xml:space="preserve">John </w:t>
      </w:r>
      <w:proofErr w:type="spellStart"/>
      <w:r>
        <w:rPr>
          <w:rFonts w:ascii="Verdana" w:hAnsi="Verdana"/>
          <w:color w:val="333333"/>
          <w:sz w:val="20"/>
          <w:szCs w:val="20"/>
        </w:rPr>
        <w:t>Allsopp</w:t>
      </w:r>
      <w:proofErr w:type="spellEnd"/>
      <w:r>
        <w:rPr>
          <w:rFonts w:ascii="Verdana" w:hAnsi="Verdana"/>
          <w:color w:val="333333"/>
          <w:sz w:val="20"/>
          <w:szCs w:val="20"/>
        </w:rPr>
        <w:t>,</w:t>
      </w:r>
      <w:r>
        <w:rPr>
          <w:rStyle w:val="apple-converted-space"/>
          <w:rFonts w:ascii="Verdana" w:hAnsi="Verdana"/>
          <w:color w:val="333333"/>
          <w:sz w:val="20"/>
          <w:szCs w:val="20"/>
        </w:rPr>
        <w:t> </w:t>
      </w:r>
      <w:hyperlink r:id="rId61" w:history="1">
        <w:r>
          <w:rPr>
            <w:rStyle w:val="Hyperlink"/>
            <w:rFonts w:ascii="Verdana" w:hAnsi="Verdana"/>
            <w:i/>
            <w:iCs/>
            <w:color w:val="C92525"/>
            <w:sz w:val="20"/>
            <w:szCs w:val="20"/>
            <w:bdr w:val="none" w:sz="0" w:space="0" w:color="auto" w:frame="1"/>
          </w:rPr>
          <w:t>A Dao of Web Design</w:t>
        </w:r>
      </w:hyperlink>
    </w:p>
    <w:p w:rsidR="00F52B05" w:rsidRDefault="00F52B05" w:rsidP="00F52B05">
      <w:pPr>
        <w:numPr>
          <w:ilvl w:val="0"/>
          <w:numId w:val="1"/>
        </w:numPr>
        <w:shd w:val="clear" w:color="auto" w:fill="FFFFFF"/>
        <w:spacing w:after="0" w:line="408" w:lineRule="atLeast"/>
        <w:ind w:left="0"/>
        <w:rPr>
          <w:rFonts w:ascii="Verdana" w:hAnsi="Verdana"/>
          <w:color w:val="333333"/>
          <w:sz w:val="20"/>
          <w:szCs w:val="20"/>
        </w:rPr>
      </w:pPr>
      <w:r>
        <w:rPr>
          <w:rFonts w:ascii="Verdana" w:hAnsi="Verdana"/>
          <w:color w:val="333333"/>
          <w:sz w:val="20"/>
          <w:szCs w:val="20"/>
        </w:rPr>
        <w:t xml:space="preserve">Mark </w:t>
      </w:r>
      <w:proofErr w:type="spellStart"/>
      <w:r>
        <w:rPr>
          <w:rFonts w:ascii="Verdana" w:hAnsi="Verdana"/>
          <w:color w:val="333333"/>
          <w:sz w:val="20"/>
          <w:szCs w:val="20"/>
        </w:rPr>
        <w:t>Boulton</w:t>
      </w:r>
      <w:proofErr w:type="spellEnd"/>
      <w:r>
        <w:rPr>
          <w:rFonts w:ascii="Verdana" w:hAnsi="Verdana"/>
          <w:color w:val="333333"/>
          <w:sz w:val="20"/>
          <w:szCs w:val="20"/>
        </w:rPr>
        <w:t>,</w:t>
      </w:r>
      <w:r>
        <w:rPr>
          <w:rStyle w:val="apple-converted-space"/>
          <w:rFonts w:ascii="Verdana" w:hAnsi="Verdana"/>
          <w:color w:val="333333"/>
          <w:sz w:val="20"/>
          <w:szCs w:val="20"/>
        </w:rPr>
        <w:t> </w:t>
      </w:r>
      <w:hyperlink r:id="rId62" w:history="1">
        <w:r>
          <w:rPr>
            <w:rStyle w:val="Hyperlink"/>
            <w:rFonts w:ascii="Verdana" w:hAnsi="Verdana"/>
            <w:i/>
            <w:iCs/>
            <w:color w:val="C92525"/>
            <w:sz w:val="20"/>
            <w:szCs w:val="20"/>
            <w:bdr w:val="none" w:sz="0" w:space="0" w:color="auto" w:frame="1"/>
          </w:rPr>
          <w:t>Feeling your way around grids</w:t>
        </w:r>
      </w:hyperlink>
    </w:p>
    <w:p w:rsidR="00F52B05" w:rsidRDefault="00F52B05" w:rsidP="00F52B05">
      <w:pPr>
        <w:numPr>
          <w:ilvl w:val="0"/>
          <w:numId w:val="1"/>
        </w:numPr>
        <w:shd w:val="clear" w:color="auto" w:fill="FFFFFF"/>
        <w:spacing w:after="0" w:line="408" w:lineRule="atLeast"/>
        <w:ind w:left="0"/>
        <w:rPr>
          <w:rFonts w:ascii="Verdana" w:hAnsi="Verdana"/>
          <w:color w:val="333333"/>
          <w:sz w:val="20"/>
          <w:szCs w:val="20"/>
        </w:rPr>
      </w:pPr>
      <w:r>
        <w:rPr>
          <w:rFonts w:ascii="Verdana" w:hAnsi="Verdana"/>
          <w:color w:val="333333"/>
          <w:sz w:val="20"/>
          <w:szCs w:val="20"/>
        </w:rPr>
        <w:t>David Emery,</w:t>
      </w:r>
      <w:r>
        <w:rPr>
          <w:rStyle w:val="apple-converted-space"/>
          <w:rFonts w:ascii="Verdana" w:hAnsi="Verdana"/>
          <w:color w:val="333333"/>
          <w:sz w:val="20"/>
          <w:szCs w:val="20"/>
        </w:rPr>
        <w:t> </w:t>
      </w:r>
      <w:hyperlink r:id="rId63" w:history="1">
        <w:r>
          <w:rPr>
            <w:rStyle w:val="Hyperlink"/>
            <w:rFonts w:ascii="Verdana" w:hAnsi="Verdana"/>
            <w:i/>
            <w:iCs/>
            <w:color w:val="C92525"/>
            <w:sz w:val="20"/>
            <w:szCs w:val="20"/>
            <w:bdr w:val="none" w:sz="0" w:space="0" w:color="auto" w:frame="1"/>
          </w:rPr>
          <w:t>More Width</w:t>
        </w:r>
      </w:hyperlink>
    </w:p>
    <w:p w:rsidR="00F52B05" w:rsidRDefault="00F52B05" w:rsidP="00F52B05">
      <w:pPr>
        <w:numPr>
          <w:ilvl w:val="0"/>
          <w:numId w:val="1"/>
        </w:numPr>
        <w:shd w:val="clear" w:color="auto" w:fill="FFFFFF"/>
        <w:spacing w:after="0" w:line="408" w:lineRule="atLeast"/>
        <w:ind w:left="0"/>
        <w:rPr>
          <w:rFonts w:ascii="Verdana" w:hAnsi="Verdana"/>
          <w:color w:val="333333"/>
          <w:sz w:val="20"/>
          <w:szCs w:val="20"/>
        </w:rPr>
      </w:pPr>
      <w:r>
        <w:rPr>
          <w:rFonts w:ascii="Verdana" w:hAnsi="Verdana"/>
          <w:color w:val="333333"/>
          <w:sz w:val="20"/>
          <w:szCs w:val="20"/>
        </w:rPr>
        <w:t xml:space="preserve">Molly </w:t>
      </w:r>
      <w:proofErr w:type="spellStart"/>
      <w:r>
        <w:rPr>
          <w:rFonts w:ascii="Verdana" w:hAnsi="Verdana"/>
          <w:color w:val="333333"/>
          <w:sz w:val="20"/>
          <w:szCs w:val="20"/>
        </w:rPr>
        <w:t>Holzschlag</w:t>
      </w:r>
      <w:proofErr w:type="spellEnd"/>
      <w:r>
        <w:rPr>
          <w:rFonts w:ascii="Verdana" w:hAnsi="Verdana"/>
          <w:color w:val="333333"/>
          <w:sz w:val="20"/>
          <w:szCs w:val="20"/>
        </w:rPr>
        <w:t>,</w:t>
      </w:r>
      <w:r>
        <w:rPr>
          <w:rStyle w:val="apple-converted-space"/>
          <w:rFonts w:ascii="Verdana" w:hAnsi="Verdana"/>
          <w:color w:val="333333"/>
          <w:sz w:val="20"/>
          <w:szCs w:val="20"/>
        </w:rPr>
        <w:t> </w:t>
      </w:r>
      <w:hyperlink r:id="rId64" w:history="1">
        <w:r>
          <w:rPr>
            <w:rStyle w:val="Hyperlink"/>
            <w:rFonts w:ascii="Verdana" w:hAnsi="Verdana"/>
            <w:i/>
            <w:iCs/>
            <w:color w:val="C92525"/>
            <w:sz w:val="20"/>
            <w:szCs w:val="20"/>
            <w:bdr w:val="none" w:sz="0" w:space="0" w:color="auto" w:frame="1"/>
          </w:rPr>
          <w:t>Thinking Outside the Grid</w:t>
        </w:r>
      </w:hyperlink>
    </w:p>
    <w:p w:rsidR="00F52B05" w:rsidRDefault="00F52B05" w:rsidP="00F52B05">
      <w:pPr>
        <w:numPr>
          <w:ilvl w:val="0"/>
          <w:numId w:val="1"/>
        </w:numPr>
        <w:shd w:val="clear" w:color="auto" w:fill="FFFFFF"/>
        <w:spacing w:after="0" w:line="408" w:lineRule="atLeast"/>
        <w:ind w:left="0"/>
        <w:rPr>
          <w:rFonts w:ascii="Verdana" w:hAnsi="Verdana"/>
          <w:color w:val="333333"/>
          <w:sz w:val="20"/>
          <w:szCs w:val="20"/>
        </w:rPr>
      </w:pPr>
      <w:r>
        <w:rPr>
          <w:rFonts w:ascii="Verdana" w:hAnsi="Verdana"/>
          <w:color w:val="333333"/>
          <w:sz w:val="20"/>
          <w:szCs w:val="20"/>
        </w:rPr>
        <w:t>Jeremy Keith,</w:t>
      </w:r>
      <w:r>
        <w:rPr>
          <w:rStyle w:val="apple-converted-space"/>
          <w:rFonts w:ascii="Verdana" w:hAnsi="Verdana"/>
          <w:color w:val="333333"/>
          <w:sz w:val="20"/>
          <w:szCs w:val="20"/>
        </w:rPr>
        <w:t> </w:t>
      </w:r>
      <w:hyperlink r:id="rId65" w:history="1">
        <w:r>
          <w:rPr>
            <w:rStyle w:val="Hyperlink"/>
            <w:rFonts w:ascii="Verdana" w:hAnsi="Verdana"/>
            <w:i/>
            <w:iCs/>
            <w:color w:val="C92525"/>
            <w:sz w:val="20"/>
            <w:szCs w:val="20"/>
            <w:bdr w:val="none" w:sz="0" w:space="0" w:color="auto" w:frame="1"/>
          </w:rPr>
          <w:t xml:space="preserve">The </w:t>
        </w:r>
        <w:proofErr w:type="spellStart"/>
        <w:r>
          <w:rPr>
            <w:rStyle w:val="Hyperlink"/>
            <w:rFonts w:ascii="Verdana" w:hAnsi="Verdana"/>
            <w:i/>
            <w:iCs/>
            <w:color w:val="C92525"/>
            <w:sz w:val="20"/>
            <w:szCs w:val="20"/>
            <w:bdr w:val="none" w:sz="0" w:space="0" w:color="auto" w:frame="1"/>
          </w:rPr>
          <w:t>unpushed</w:t>
        </w:r>
        <w:proofErr w:type="spellEnd"/>
        <w:r>
          <w:rPr>
            <w:rStyle w:val="Hyperlink"/>
            <w:rFonts w:ascii="Verdana" w:hAnsi="Verdana"/>
            <w:i/>
            <w:iCs/>
            <w:color w:val="C92525"/>
            <w:sz w:val="20"/>
            <w:szCs w:val="20"/>
            <w:bdr w:val="none" w:sz="0" w:space="0" w:color="auto" w:frame="1"/>
          </w:rPr>
          <w:t xml:space="preserve"> envelope</w:t>
        </w:r>
      </w:hyperlink>
    </w:p>
    <w:p w:rsidR="00F52B05" w:rsidRDefault="00F52B05" w:rsidP="00F52B05">
      <w:pPr>
        <w:numPr>
          <w:ilvl w:val="0"/>
          <w:numId w:val="1"/>
        </w:numPr>
        <w:shd w:val="clear" w:color="auto" w:fill="FFFFFF"/>
        <w:spacing w:after="0" w:line="408" w:lineRule="atLeast"/>
        <w:ind w:left="0"/>
        <w:rPr>
          <w:rFonts w:ascii="Verdana" w:hAnsi="Verdana"/>
          <w:color w:val="333333"/>
          <w:sz w:val="20"/>
          <w:szCs w:val="20"/>
        </w:rPr>
      </w:pPr>
      <w:r>
        <w:rPr>
          <w:rFonts w:ascii="Verdana" w:hAnsi="Verdana"/>
          <w:color w:val="333333"/>
          <w:sz w:val="20"/>
          <w:szCs w:val="20"/>
        </w:rPr>
        <w:t xml:space="preserve">Jeffrey </w:t>
      </w:r>
      <w:proofErr w:type="spellStart"/>
      <w:r>
        <w:rPr>
          <w:rFonts w:ascii="Verdana" w:hAnsi="Verdana"/>
          <w:color w:val="333333"/>
          <w:sz w:val="20"/>
          <w:szCs w:val="20"/>
        </w:rPr>
        <w:t>Zeldman</w:t>
      </w:r>
      <w:proofErr w:type="spellEnd"/>
      <w:r>
        <w:rPr>
          <w:rFonts w:ascii="Verdana" w:hAnsi="Verdana"/>
          <w:color w:val="333333"/>
          <w:sz w:val="20"/>
          <w:szCs w:val="20"/>
        </w:rPr>
        <w:t>,</w:t>
      </w:r>
      <w:r>
        <w:rPr>
          <w:rStyle w:val="apple-converted-space"/>
          <w:rFonts w:ascii="Verdana" w:hAnsi="Verdana"/>
          <w:color w:val="333333"/>
          <w:sz w:val="20"/>
          <w:szCs w:val="20"/>
        </w:rPr>
        <w:t> </w:t>
      </w:r>
      <w:hyperlink r:id="rId66" w:anchor="ap3003" w:history="1">
        <w:r>
          <w:rPr>
            <w:rStyle w:val="Hyperlink"/>
            <w:rFonts w:ascii="Verdana" w:hAnsi="Verdana"/>
            <w:i/>
            <w:iCs/>
            <w:color w:val="C92525"/>
            <w:sz w:val="20"/>
            <w:szCs w:val="20"/>
            <w:bdr w:val="none" w:sz="0" w:space="0" w:color="auto" w:frame="1"/>
          </w:rPr>
          <w:t>Rules-based design</w:t>
        </w:r>
      </w:hyperlink>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And finally, at the end of a talk I gave last August on designing for fluid grids, someone pointed out the</w:t>
      </w:r>
      <w:r>
        <w:rPr>
          <w:rStyle w:val="apple-converted-space"/>
          <w:rFonts w:ascii="Verdana" w:hAnsi="Verdana"/>
          <w:color w:val="333333"/>
          <w:sz w:val="20"/>
          <w:szCs w:val="20"/>
        </w:rPr>
        <w:t> </w:t>
      </w:r>
      <w:hyperlink r:id="rId67" w:history="1">
        <w:r>
          <w:rPr>
            <w:rStyle w:val="Hyperlink"/>
            <w:rFonts w:ascii="Verdana" w:hAnsi="Verdana"/>
            <w:color w:val="C92525"/>
            <w:sz w:val="20"/>
            <w:szCs w:val="20"/>
            <w:bdr w:val="none" w:sz="0" w:space="0" w:color="auto" w:frame="1"/>
          </w:rPr>
          <w:t>Fluid 960 Grid System</w:t>
        </w:r>
      </w:hyperlink>
      <w:r>
        <w:rPr>
          <w:rFonts w:ascii="Verdana" w:hAnsi="Verdana"/>
          <w:color w:val="333333"/>
          <w:sz w:val="20"/>
          <w:szCs w:val="20"/>
        </w:rPr>
        <w:t>. If you’re using a public</w:t>
      </w:r>
      <w:r>
        <w:rPr>
          <w:rStyle w:val="apple-converted-space"/>
          <w:rFonts w:ascii="Verdana" w:hAnsi="Verdana"/>
          <w:color w:val="333333"/>
          <w:sz w:val="20"/>
          <w:szCs w:val="20"/>
        </w:rPr>
        <w:t> </w:t>
      </w:r>
      <w:r>
        <w:rPr>
          <w:rStyle w:val="HTMLAcronym"/>
          <w:rFonts w:ascii="Verdana" w:hAnsi="Verdana"/>
          <w:color w:val="333333"/>
          <w:sz w:val="20"/>
          <w:szCs w:val="20"/>
        </w:rPr>
        <w:t>CSS</w:t>
      </w:r>
      <w:r>
        <w:rPr>
          <w:rStyle w:val="apple-converted-space"/>
          <w:rFonts w:ascii="Verdana" w:hAnsi="Verdana"/>
          <w:color w:val="333333"/>
          <w:sz w:val="20"/>
          <w:szCs w:val="20"/>
        </w:rPr>
        <w:t> </w:t>
      </w:r>
      <w:r>
        <w:rPr>
          <w:rFonts w:ascii="Verdana" w:hAnsi="Verdana"/>
          <w:color w:val="333333"/>
          <w:sz w:val="20"/>
          <w:szCs w:val="20"/>
        </w:rPr>
        <w:t>framework such as</w:t>
      </w:r>
      <w:r>
        <w:rPr>
          <w:rStyle w:val="apple-converted-space"/>
          <w:rFonts w:ascii="Verdana" w:hAnsi="Verdana"/>
          <w:color w:val="333333"/>
          <w:sz w:val="20"/>
          <w:szCs w:val="20"/>
        </w:rPr>
        <w:t> </w:t>
      </w:r>
      <w:hyperlink r:id="rId68" w:history="1">
        <w:r>
          <w:rPr>
            <w:rStyle w:val="Hyperlink"/>
            <w:rFonts w:ascii="Verdana" w:hAnsi="Verdana"/>
            <w:color w:val="C92525"/>
            <w:sz w:val="20"/>
            <w:szCs w:val="20"/>
            <w:bdr w:val="none" w:sz="0" w:space="0" w:color="auto" w:frame="1"/>
          </w:rPr>
          <w:t>960 Grid System</w:t>
        </w:r>
      </w:hyperlink>
      <w:r>
        <w:rPr>
          <w:rStyle w:val="apple-converted-space"/>
          <w:rFonts w:ascii="Verdana" w:hAnsi="Verdana"/>
          <w:color w:val="333333"/>
          <w:sz w:val="20"/>
          <w:szCs w:val="20"/>
        </w:rPr>
        <w:t> </w:t>
      </w:r>
      <w:r>
        <w:rPr>
          <w:rFonts w:ascii="Verdana" w:hAnsi="Verdana"/>
          <w:color w:val="333333"/>
          <w:sz w:val="20"/>
          <w:szCs w:val="20"/>
        </w:rPr>
        <w:t>already, the fluid “port” might be of interest to you.</w:t>
      </w:r>
      <w:r>
        <w:rPr>
          <w:rStyle w:val="apple-converted-space"/>
          <w:rFonts w:ascii="Verdana" w:hAnsi="Verdana"/>
          <w:color w:val="333333"/>
          <w:sz w:val="20"/>
          <w:szCs w:val="20"/>
        </w:rPr>
        <w:t> </w:t>
      </w:r>
      <w:r>
        <w:rPr>
          <w:rFonts w:ascii="Verdana" w:hAnsi="Verdana"/>
          <w:noProof/>
          <w:color w:val="333333"/>
          <w:sz w:val="20"/>
          <w:szCs w:val="20"/>
        </w:rPr>
        <w:drawing>
          <wp:inline distT="0" distB="0" distL="0" distR="0">
            <wp:extent cx="138430" cy="138430"/>
            <wp:effectExtent l="0" t="0" r="0" b="0"/>
            <wp:docPr id="5" name="Picture 5" descr="http://www.alistapart.com/pix/eoa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oai" descr="http://www.alistapart.com/pix/eoai.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p>
    <w:p w:rsidR="00F52B05" w:rsidRDefault="00F52B05" w:rsidP="00F52B05">
      <w:pPr>
        <w:pStyle w:val="NormalWeb"/>
        <w:shd w:val="clear" w:color="auto" w:fill="FFFFFF"/>
        <w:spacing w:before="0" w:beforeAutospacing="0" w:after="0" w:afterAutospacing="0" w:line="408" w:lineRule="atLeast"/>
        <w:rPr>
          <w:rFonts w:ascii="Verdana" w:hAnsi="Verdana"/>
          <w:color w:val="333333"/>
          <w:sz w:val="20"/>
          <w:szCs w:val="20"/>
        </w:rPr>
      </w:pPr>
      <w:r>
        <w:rPr>
          <w:rFonts w:ascii="Verdana" w:hAnsi="Verdana"/>
          <w:color w:val="333333"/>
          <w:sz w:val="20"/>
          <w:szCs w:val="20"/>
        </w:rPr>
        <w:t>Translations</w:t>
      </w:r>
      <w:proofErr w:type="gramStart"/>
      <w:r>
        <w:rPr>
          <w:rFonts w:ascii="Verdana" w:hAnsi="Verdana"/>
          <w:color w:val="333333"/>
          <w:sz w:val="20"/>
          <w:szCs w:val="20"/>
        </w:rPr>
        <w:t>:</w:t>
      </w:r>
      <w:proofErr w:type="gramEnd"/>
      <w:r>
        <w:rPr>
          <w:rFonts w:ascii="Verdana" w:hAnsi="Verdana"/>
          <w:color w:val="333333"/>
          <w:sz w:val="20"/>
          <w:szCs w:val="20"/>
        </w:rPr>
        <w:br/>
      </w:r>
      <w:hyperlink r:id="rId69" w:history="1">
        <w:r>
          <w:rPr>
            <w:rStyle w:val="Hyperlink"/>
            <w:rFonts w:ascii="Verdana" w:hAnsi="Verdana"/>
            <w:color w:val="C92525"/>
            <w:sz w:val="20"/>
            <w:szCs w:val="20"/>
            <w:bdr w:val="none" w:sz="0" w:space="0" w:color="auto" w:frame="1"/>
          </w:rPr>
          <w:t>French</w:t>
        </w:r>
      </w:hyperlink>
    </w:p>
    <w:p w:rsidR="00F52B05" w:rsidRDefault="00F52B05" w:rsidP="00F52B05">
      <w:pPr>
        <w:numPr>
          <w:ilvl w:val="0"/>
          <w:numId w:val="2"/>
        </w:numPr>
        <w:shd w:val="clear" w:color="auto" w:fill="FFFFFF"/>
        <w:spacing w:after="0" w:line="408" w:lineRule="atLeast"/>
        <w:ind w:left="0"/>
        <w:jc w:val="right"/>
        <w:rPr>
          <w:rFonts w:ascii="Georgia" w:hAnsi="Georgia"/>
          <w:i/>
          <w:iCs/>
          <w:color w:val="333333"/>
          <w:sz w:val="20"/>
          <w:szCs w:val="20"/>
        </w:rPr>
      </w:pPr>
      <w:r>
        <w:rPr>
          <w:rFonts w:ascii="Georgia" w:hAnsi="Georgia"/>
          <w:i/>
          <w:iCs/>
          <w:color w:val="333333"/>
          <w:sz w:val="20"/>
          <w:szCs w:val="20"/>
        </w:rPr>
        <w:t>Illustration by</w:t>
      </w:r>
      <w:r>
        <w:rPr>
          <w:rStyle w:val="apple-converted-space"/>
          <w:rFonts w:ascii="Georgia" w:hAnsi="Georgia"/>
          <w:i/>
          <w:iCs/>
          <w:color w:val="333333"/>
          <w:sz w:val="20"/>
          <w:szCs w:val="20"/>
        </w:rPr>
        <w:t> </w:t>
      </w:r>
      <w:hyperlink r:id="rId70" w:history="1">
        <w:r>
          <w:rPr>
            <w:rStyle w:val="Hyperlink"/>
            <w:rFonts w:ascii="Georgia" w:hAnsi="Georgia"/>
            <w:i/>
            <w:iCs/>
            <w:color w:val="C92525"/>
            <w:sz w:val="20"/>
            <w:szCs w:val="20"/>
            <w:bdr w:val="none" w:sz="0" w:space="0" w:color="auto" w:frame="1"/>
          </w:rPr>
          <w:t>Kevin Cornell</w:t>
        </w:r>
      </w:hyperlink>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Learn More</w:t>
      </w:r>
    </w:p>
    <w:p w:rsidR="00F52B05" w:rsidRDefault="00F52B05" w:rsidP="00F52B05">
      <w:pPr>
        <w:pStyle w:val="NormalWeb"/>
        <w:shd w:val="clear" w:color="auto" w:fill="FFFFFF"/>
        <w:spacing w:before="0" w:beforeAutospacing="0" w:after="0" w:afterAutospacing="0" w:line="432" w:lineRule="atLeast"/>
        <w:rPr>
          <w:rFonts w:ascii="Verdana" w:hAnsi="Verdana"/>
          <w:color w:val="333333"/>
          <w:sz w:val="17"/>
          <w:szCs w:val="17"/>
        </w:rPr>
      </w:pPr>
      <w:r>
        <w:rPr>
          <w:rFonts w:ascii="Verdana" w:hAnsi="Verdana"/>
          <w:color w:val="333333"/>
          <w:sz w:val="17"/>
          <w:szCs w:val="17"/>
        </w:rPr>
        <w:t>Related Topics:</w:t>
      </w:r>
      <w:r>
        <w:rPr>
          <w:rStyle w:val="apple-converted-space"/>
          <w:rFonts w:ascii="Verdana" w:hAnsi="Verdana"/>
          <w:color w:val="333333"/>
          <w:sz w:val="17"/>
          <w:szCs w:val="17"/>
        </w:rPr>
        <w:t> </w:t>
      </w:r>
      <w:hyperlink r:id="rId71" w:tooltip="CSS" w:history="1">
        <w:r>
          <w:rPr>
            <w:rStyle w:val="Hyperlink"/>
            <w:rFonts w:ascii="Verdana" w:hAnsi="Verdana"/>
            <w:color w:val="C92525"/>
            <w:sz w:val="17"/>
            <w:szCs w:val="17"/>
            <w:bdr w:val="none" w:sz="0" w:space="0" w:color="auto" w:frame="1"/>
          </w:rPr>
          <w:t>CSS</w:t>
        </w:r>
      </w:hyperlink>
      <w:r>
        <w:rPr>
          <w:rFonts w:ascii="Verdana" w:hAnsi="Verdana"/>
          <w:color w:val="333333"/>
          <w:sz w:val="17"/>
          <w:szCs w:val="17"/>
        </w:rPr>
        <w:t>,</w:t>
      </w:r>
      <w:r>
        <w:rPr>
          <w:rStyle w:val="apple-converted-space"/>
          <w:rFonts w:ascii="Verdana" w:hAnsi="Verdana"/>
          <w:color w:val="333333"/>
          <w:sz w:val="17"/>
          <w:szCs w:val="17"/>
        </w:rPr>
        <w:t> </w:t>
      </w:r>
      <w:hyperlink r:id="rId72" w:tooltip="HTML and XHTML" w:history="1">
        <w:r>
          <w:rPr>
            <w:rStyle w:val="Hyperlink"/>
            <w:rFonts w:ascii="Verdana" w:hAnsi="Verdana"/>
            <w:color w:val="C92525"/>
            <w:sz w:val="17"/>
            <w:szCs w:val="17"/>
            <w:bdr w:val="none" w:sz="0" w:space="0" w:color="auto" w:frame="1"/>
          </w:rPr>
          <w:t>HTML and XHTML</w:t>
        </w:r>
      </w:hyperlink>
      <w:r>
        <w:rPr>
          <w:rFonts w:ascii="Verdana" w:hAnsi="Verdana"/>
          <w:color w:val="333333"/>
          <w:sz w:val="17"/>
          <w:szCs w:val="17"/>
        </w:rPr>
        <w:t>,</w:t>
      </w:r>
      <w:r>
        <w:rPr>
          <w:rStyle w:val="apple-converted-space"/>
          <w:rFonts w:ascii="Verdana" w:hAnsi="Verdana"/>
          <w:color w:val="333333"/>
          <w:sz w:val="17"/>
          <w:szCs w:val="17"/>
        </w:rPr>
        <w:t> </w:t>
      </w:r>
      <w:hyperlink r:id="rId73" w:tooltip="Graphic Design" w:history="1">
        <w:r>
          <w:rPr>
            <w:rStyle w:val="Hyperlink"/>
            <w:rFonts w:ascii="Verdana" w:hAnsi="Verdana"/>
            <w:color w:val="C92525"/>
            <w:sz w:val="17"/>
            <w:szCs w:val="17"/>
            <w:bdr w:val="none" w:sz="0" w:space="0" w:color="auto" w:frame="1"/>
          </w:rPr>
          <w:t>Graphic Design</w:t>
        </w:r>
      </w:hyperlink>
      <w:r>
        <w:rPr>
          <w:rFonts w:ascii="Verdana" w:hAnsi="Verdana"/>
          <w:color w:val="333333"/>
          <w:sz w:val="17"/>
          <w:szCs w:val="17"/>
        </w:rPr>
        <w:t>,</w:t>
      </w:r>
      <w:r>
        <w:rPr>
          <w:rStyle w:val="apple-converted-space"/>
          <w:rFonts w:ascii="Verdana" w:hAnsi="Verdana"/>
          <w:color w:val="333333"/>
          <w:sz w:val="17"/>
          <w:szCs w:val="17"/>
        </w:rPr>
        <w:t> </w:t>
      </w:r>
      <w:hyperlink r:id="rId74" w:tooltip="Layout" w:history="1">
        <w:r>
          <w:rPr>
            <w:rStyle w:val="Hyperlink"/>
            <w:rFonts w:ascii="Verdana" w:hAnsi="Verdana"/>
            <w:color w:val="C92525"/>
            <w:sz w:val="17"/>
            <w:szCs w:val="17"/>
            <w:bdr w:val="none" w:sz="0" w:space="0" w:color="auto" w:frame="1"/>
          </w:rPr>
          <w:t>Layout</w:t>
        </w:r>
      </w:hyperlink>
      <w:r>
        <w:rPr>
          <w:rFonts w:ascii="Verdana" w:hAnsi="Verdana"/>
          <w:color w:val="333333"/>
          <w:sz w:val="17"/>
          <w:szCs w:val="17"/>
        </w:rPr>
        <w:t>,</w:t>
      </w:r>
      <w:r>
        <w:rPr>
          <w:rStyle w:val="apple-converted-space"/>
          <w:rFonts w:ascii="Verdana" w:hAnsi="Verdana"/>
          <w:color w:val="333333"/>
          <w:sz w:val="17"/>
          <w:szCs w:val="17"/>
        </w:rPr>
        <w:t> </w:t>
      </w:r>
      <w:hyperlink r:id="rId75" w:tooltip="Mobile" w:history="1">
        <w:r>
          <w:rPr>
            <w:rStyle w:val="Hyperlink"/>
            <w:rFonts w:ascii="Verdana" w:hAnsi="Verdana"/>
            <w:color w:val="C92525"/>
            <w:sz w:val="17"/>
            <w:szCs w:val="17"/>
            <w:bdr w:val="none" w:sz="0" w:space="0" w:color="auto" w:frame="1"/>
          </w:rPr>
          <w:t>Mobile</w:t>
        </w:r>
      </w:hyperlink>
      <w:r>
        <w:rPr>
          <w:rFonts w:ascii="Verdana" w:hAnsi="Verdana"/>
          <w:color w:val="333333"/>
          <w:sz w:val="17"/>
          <w:szCs w:val="17"/>
        </w:rPr>
        <w:t>,</w:t>
      </w:r>
      <w:r>
        <w:rPr>
          <w:rStyle w:val="apple-converted-space"/>
          <w:rFonts w:ascii="Verdana" w:hAnsi="Verdana"/>
          <w:color w:val="333333"/>
          <w:sz w:val="17"/>
          <w:szCs w:val="17"/>
        </w:rPr>
        <w:t> </w:t>
      </w:r>
      <w:hyperlink r:id="rId76" w:tooltip="Mobile Design" w:history="1">
        <w:r>
          <w:rPr>
            <w:rStyle w:val="Hyperlink"/>
            <w:rFonts w:ascii="Verdana" w:hAnsi="Verdana"/>
            <w:color w:val="C92525"/>
            <w:sz w:val="17"/>
            <w:szCs w:val="17"/>
            <w:bdr w:val="none" w:sz="0" w:space="0" w:color="auto" w:frame="1"/>
          </w:rPr>
          <w:t>Mobile Design</w:t>
        </w:r>
      </w:hyperlink>
    </w:p>
    <w:p w:rsidR="00F52B05" w:rsidRDefault="00F52B05" w:rsidP="00F52B05">
      <w:pPr>
        <w:pStyle w:val="Heading2"/>
        <w:pBdr>
          <w:top w:val="single" w:sz="36" w:space="6" w:color="FFFFFF"/>
        </w:pBdr>
        <w:shd w:val="clear" w:color="auto" w:fill="F8F7EF"/>
        <w:spacing w:before="0"/>
        <w:rPr>
          <w:rFonts w:ascii="Georgia" w:hAnsi="Georgia"/>
          <w:b w:val="0"/>
          <w:bCs w:val="0"/>
          <w:color w:val="000000"/>
          <w:spacing w:val="15"/>
          <w:sz w:val="24"/>
          <w:szCs w:val="24"/>
        </w:rPr>
      </w:pPr>
      <w:r>
        <w:rPr>
          <w:rFonts w:ascii="Georgia" w:hAnsi="Georgia"/>
          <w:b w:val="0"/>
          <w:bCs w:val="0"/>
          <w:color w:val="000000"/>
          <w:spacing w:val="15"/>
          <w:sz w:val="24"/>
          <w:szCs w:val="24"/>
        </w:rPr>
        <w:t>Discuss</w:t>
      </w:r>
    </w:p>
    <w:p w:rsidR="00F52B05" w:rsidRDefault="00F52B05" w:rsidP="00F52B05">
      <w:pPr>
        <w:pStyle w:val="NormalWeb"/>
        <w:pBdr>
          <w:bottom w:val="single" w:sz="36" w:space="9" w:color="FFFFFF"/>
        </w:pBdr>
        <w:shd w:val="clear" w:color="auto" w:fill="F8F7EF"/>
        <w:spacing w:before="0" w:beforeAutospacing="0" w:after="0" w:afterAutospacing="0" w:line="360" w:lineRule="atLeast"/>
        <w:rPr>
          <w:rFonts w:ascii="Verdana" w:hAnsi="Verdana"/>
          <w:color w:val="333333"/>
          <w:sz w:val="18"/>
          <w:szCs w:val="18"/>
        </w:rPr>
      </w:pPr>
      <w:r>
        <w:rPr>
          <w:rFonts w:ascii="Verdana" w:hAnsi="Verdana"/>
          <w:color w:val="333333"/>
          <w:sz w:val="18"/>
          <w:szCs w:val="18"/>
        </w:rPr>
        <w:t xml:space="preserve">Was it good for you, </w:t>
      </w:r>
      <w:proofErr w:type="spellStart"/>
      <w:r>
        <w:rPr>
          <w:rFonts w:ascii="Verdana" w:hAnsi="Verdana"/>
          <w:color w:val="333333"/>
          <w:sz w:val="18"/>
          <w:szCs w:val="18"/>
        </w:rPr>
        <w:t>too?</w:t>
      </w:r>
      <w:hyperlink r:id="rId77" w:history="1">
        <w:r>
          <w:rPr>
            <w:rStyle w:val="Hyperlink"/>
            <w:rFonts w:ascii="Verdana" w:hAnsi="Verdana"/>
            <w:color w:val="C92525"/>
            <w:sz w:val="18"/>
            <w:szCs w:val="18"/>
            <w:bdr w:val="none" w:sz="0" w:space="0" w:color="auto" w:frame="1"/>
          </w:rPr>
          <w:t>Join</w:t>
        </w:r>
        <w:proofErr w:type="spellEnd"/>
        <w:r>
          <w:rPr>
            <w:rStyle w:val="Hyperlink"/>
            <w:rFonts w:ascii="Verdana" w:hAnsi="Verdana"/>
            <w:color w:val="C92525"/>
            <w:sz w:val="18"/>
            <w:szCs w:val="18"/>
            <w:bdr w:val="none" w:sz="0" w:space="0" w:color="auto" w:frame="1"/>
          </w:rPr>
          <w:t xml:space="preserve"> the discussion »</w:t>
        </w:r>
      </w:hyperlink>
    </w:p>
    <w:p w:rsidR="00F52B05" w:rsidRDefault="00F52B05" w:rsidP="00F52B05">
      <w:pPr>
        <w:pStyle w:val="Heading2"/>
        <w:shd w:val="clear" w:color="auto" w:fill="F8F7EF"/>
        <w:spacing w:before="0" w:after="30"/>
        <w:rPr>
          <w:rFonts w:ascii="Georgia" w:hAnsi="Georgia"/>
          <w:b w:val="0"/>
          <w:bCs w:val="0"/>
          <w:color w:val="000000"/>
          <w:spacing w:val="15"/>
          <w:sz w:val="24"/>
          <w:szCs w:val="24"/>
        </w:rPr>
      </w:pPr>
      <w:r>
        <w:rPr>
          <w:rFonts w:ascii="Georgia" w:hAnsi="Georgia"/>
          <w:b w:val="0"/>
          <w:bCs w:val="0"/>
          <w:color w:val="000000"/>
          <w:spacing w:val="15"/>
          <w:sz w:val="24"/>
          <w:szCs w:val="24"/>
        </w:rPr>
        <w:t>Share</w:t>
      </w:r>
    </w:p>
    <w:p w:rsidR="00F52B05" w:rsidRDefault="00F52B05" w:rsidP="00F52B05">
      <w:pPr>
        <w:shd w:val="clear" w:color="auto" w:fill="F8F7EF"/>
        <w:spacing w:line="165" w:lineRule="atLeast"/>
        <w:rPr>
          <w:rFonts w:ascii="Verdana" w:hAnsi="Verdana"/>
          <w:color w:val="333333"/>
          <w:sz w:val="17"/>
          <w:szCs w:val="17"/>
        </w:rPr>
      </w:pPr>
      <w:r>
        <w:rPr>
          <w:rFonts w:ascii="Verdana" w:hAnsi="Verdana"/>
          <w:noProof/>
          <w:color w:val="C92525"/>
          <w:sz w:val="17"/>
          <w:szCs w:val="17"/>
          <w:bdr w:val="none" w:sz="0" w:space="0" w:color="auto" w:frame="1"/>
        </w:rPr>
        <w:drawing>
          <wp:inline distT="0" distB="0" distL="0" distR="0">
            <wp:extent cx="329565" cy="297815"/>
            <wp:effectExtent l="0" t="0" r="0" b="6985"/>
            <wp:docPr id="4" name="Picture 4" descr="Facebook icon">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ebook icon">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29565" cy="297815"/>
                    </a:xfrm>
                    <a:prstGeom prst="rect">
                      <a:avLst/>
                    </a:prstGeom>
                    <a:noFill/>
                    <a:ln>
                      <a:noFill/>
                    </a:ln>
                  </pic:spPr>
                </pic:pic>
              </a:graphicData>
            </a:graphic>
          </wp:inline>
        </w:drawing>
      </w:r>
      <w:r>
        <w:rPr>
          <w:rStyle w:val="apple-converted-space"/>
          <w:rFonts w:ascii="Verdana" w:hAnsi="Verdana"/>
          <w:color w:val="333333"/>
          <w:sz w:val="17"/>
          <w:szCs w:val="17"/>
        </w:rPr>
        <w:t> </w:t>
      </w:r>
      <w:r>
        <w:rPr>
          <w:rFonts w:ascii="Verdana" w:hAnsi="Verdana"/>
          <w:noProof/>
          <w:color w:val="C92525"/>
          <w:sz w:val="17"/>
          <w:szCs w:val="17"/>
          <w:bdr w:val="none" w:sz="0" w:space="0" w:color="auto" w:frame="1"/>
        </w:rPr>
        <w:drawing>
          <wp:inline distT="0" distB="0" distL="0" distR="0">
            <wp:extent cx="329565" cy="297815"/>
            <wp:effectExtent l="0" t="0" r="0" b="6985"/>
            <wp:docPr id="3" name="Picture 3" descr="Delicious icon">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icious icon">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9565" cy="297815"/>
                    </a:xfrm>
                    <a:prstGeom prst="rect">
                      <a:avLst/>
                    </a:prstGeom>
                    <a:noFill/>
                    <a:ln>
                      <a:noFill/>
                    </a:ln>
                  </pic:spPr>
                </pic:pic>
              </a:graphicData>
            </a:graphic>
          </wp:inline>
        </w:drawing>
      </w:r>
      <w:r>
        <w:rPr>
          <w:rStyle w:val="apple-converted-space"/>
          <w:rFonts w:ascii="Verdana" w:hAnsi="Verdana"/>
          <w:color w:val="333333"/>
          <w:sz w:val="17"/>
          <w:szCs w:val="17"/>
        </w:rPr>
        <w:t> </w:t>
      </w:r>
      <w:r>
        <w:rPr>
          <w:rFonts w:ascii="Verdana" w:hAnsi="Verdana"/>
          <w:noProof/>
          <w:color w:val="C92525"/>
          <w:sz w:val="17"/>
          <w:szCs w:val="17"/>
          <w:bdr w:val="none" w:sz="0" w:space="0" w:color="auto" w:frame="1"/>
        </w:rPr>
        <w:drawing>
          <wp:inline distT="0" distB="0" distL="0" distR="0">
            <wp:extent cx="329565" cy="297815"/>
            <wp:effectExtent l="0" t="0" r="0" b="6985"/>
            <wp:docPr id="2" name="Picture 2" descr="Twitter icon">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witter icon">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29565" cy="297815"/>
                    </a:xfrm>
                    <a:prstGeom prst="rect">
                      <a:avLst/>
                    </a:prstGeom>
                    <a:noFill/>
                    <a:ln>
                      <a:noFill/>
                    </a:ln>
                  </pic:spPr>
                </pic:pic>
              </a:graphicData>
            </a:graphic>
          </wp:inline>
        </w:drawing>
      </w:r>
    </w:p>
    <w:p w:rsidR="00F52B05" w:rsidRDefault="00F52B05" w:rsidP="00F52B05">
      <w:pPr>
        <w:pStyle w:val="Heading2"/>
        <w:shd w:val="clear" w:color="auto" w:fill="FFFFFF"/>
        <w:spacing w:before="300" w:after="60"/>
        <w:rPr>
          <w:rFonts w:ascii="Georgia" w:hAnsi="Georgia"/>
          <w:b w:val="0"/>
          <w:bCs w:val="0"/>
          <w:color w:val="000000"/>
          <w:spacing w:val="15"/>
          <w:sz w:val="31"/>
          <w:szCs w:val="31"/>
        </w:rPr>
      </w:pPr>
      <w:r>
        <w:rPr>
          <w:rFonts w:ascii="Georgia" w:hAnsi="Georgia"/>
          <w:b w:val="0"/>
          <w:bCs w:val="0"/>
          <w:color w:val="000000"/>
          <w:spacing w:val="15"/>
          <w:sz w:val="31"/>
          <w:szCs w:val="31"/>
        </w:rPr>
        <w:t>About the Author</w:t>
      </w:r>
    </w:p>
    <w:p w:rsidR="00F52B05" w:rsidRDefault="00F52B05" w:rsidP="00F52B05">
      <w:pPr>
        <w:pStyle w:val="NormalWeb"/>
        <w:shd w:val="clear" w:color="auto" w:fill="FFFFFF"/>
        <w:spacing w:before="0" w:beforeAutospacing="0" w:after="0" w:afterAutospacing="0" w:line="432" w:lineRule="atLeast"/>
        <w:rPr>
          <w:rFonts w:ascii="Verdana" w:hAnsi="Verdana"/>
          <w:color w:val="333333"/>
          <w:sz w:val="18"/>
          <w:szCs w:val="18"/>
        </w:rPr>
      </w:pPr>
      <w:r>
        <w:rPr>
          <w:rFonts w:ascii="Verdana" w:hAnsi="Verdana"/>
          <w:noProof/>
          <w:color w:val="333333"/>
          <w:sz w:val="18"/>
          <w:szCs w:val="18"/>
        </w:rPr>
        <w:drawing>
          <wp:inline distT="0" distB="0" distL="0" distR="0">
            <wp:extent cx="605790" cy="488950"/>
            <wp:effectExtent l="0" t="0" r="3810" b="6350"/>
            <wp:docPr id="1" name="Picture 1" descr="Ethan Marco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than Marcott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05790" cy="488950"/>
                    </a:xfrm>
                    <a:prstGeom prst="rect">
                      <a:avLst/>
                    </a:prstGeom>
                    <a:noFill/>
                    <a:ln>
                      <a:noFill/>
                    </a:ln>
                  </pic:spPr>
                </pic:pic>
              </a:graphicData>
            </a:graphic>
          </wp:inline>
        </w:drawing>
      </w:r>
      <w:hyperlink r:id="rId85" w:history="1">
        <w:r>
          <w:rPr>
            <w:rStyle w:val="Hyperlink"/>
            <w:rFonts w:ascii="Verdana" w:hAnsi="Verdana"/>
            <w:color w:val="C92525"/>
            <w:sz w:val="18"/>
            <w:szCs w:val="18"/>
            <w:bdr w:val="none" w:sz="0" w:space="0" w:color="auto" w:frame="1"/>
          </w:rPr>
          <w:t xml:space="preserve">Ethan </w:t>
        </w:r>
        <w:proofErr w:type="spellStart"/>
        <w:r>
          <w:rPr>
            <w:rStyle w:val="Hyperlink"/>
            <w:rFonts w:ascii="Verdana" w:hAnsi="Verdana"/>
            <w:color w:val="C92525"/>
            <w:sz w:val="18"/>
            <w:szCs w:val="18"/>
            <w:bdr w:val="none" w:sz="0" w:space="0" w:color="auto" w:frame="1"/>
          </w:rPr>
          <w:t>Marcotte</w:t>
        </w:r>
        <w:proofErr w:type="spellEnd"/>
      </w:hyperlink>
      <w:r>
        <w:rPr>
          <w:rStyle w:val="apple-converted-space"/>
          <w:rFonts w:ascii="Verdana" w:hAnsi="Verdana"/>
          <w:color w:val="333333"/>
          <w:sz w:val="18"/>
          <w:szCs w:val="18"/>
        </w:rPr>
        <w:t> </w:t>
      </w:r>
      <w:r>
        <w:rPr>
          <w:rFonts w:ascii="Verdana" w:hAnsi="Verdana"/>
          <w:color w:val="333333"/>
          <w:sz w:val="18"/>
          <w:szCs w:val="18"/>
        </w:rPr>
        <w:t xml:space="preserve">is a web designer &amp; developer who </w:t>
      </w:r>
      <w:proofErr w:type="gramStart"/>
      <w:r>
        <w:rPr>
          <w:rFonts w:ascii="Verdana" w:hAnsi="Verdana"/>
          <w:color w:val="333333"/>
          <w:sz w:val="18"/>
          <w:szCs w:val="18"/>
        </w:rPr>
        <w:t>cares</w:t>
      </w:r>
      <w:proofErr w:type="gramEnd"/>
      <w:r>
        <w:rPr>
          <w:rFonts w:ascii="Verdana" w:hAnsi="Verdana"/>
          <w:color w:val="333333"/>
          <w:sz w:val="18"/>
          <w:szCs w:val="18"/>
        </w:rPr>
        <w:t xml:space="preserve"> deeply about beautiful design, elegant code, and the intersection of the two. Over the years, Ethan has enjoyed working with such clients as the Sundance Film Festival, Stanford University,</w:t>
      </w:r>
      <w:r>
        <w:rPr>
          <w:rStyle w:val="apple-converted-space"/>
          <w:rFonts w:ascii="Verdana" w:hAnsi="Verdana"/>
          <w:color w:val="333333"/>
          <w:sz w:val="18"/>
          <w:szCs w:val="18"/>
        </w:rPr>
        <w:t> </w:t>
      </w:r>
      <w:r>
        <w:rPr>
          <w:rStyle w:val="HTMLCite"/>
          <w:rFonts w:ascii="Verdana" w:hAnsi="Verdana"/>
          <w:color w:val="333333"/>
          <w:sz w:val="18"/>
          <w:szCs w:val="18"/>
        </w:rPr>
        <w:t>New York Magazine</w:t>
      </w:r>
      <w:r>
        <w:rPr>
          <w:rStyle w:val="apple-converted-space"/>
          <w:rFonts w:ascii="Verdana" w:hAnsi="Verdana"/>
          <w:color w:val="333333"/>
          <w:sz w:val="18"/>
          <w:szCs w:val="18"/>
        </w:rPr>
        <w:t> </w:t>
      </w:r>
      <w:r>
        <w:rPr>
          <w:rFonts w:ascii="Verdana" w:hAnsi="Verdana"/>
          <w:color w:val="333333"/>
          <w:sz w:val="18"/>
          <w:szCs w:val="18"/>
        </w:rPr>
        <w:t xml:space="preserve">and The Today Show. </w:t>
      </w:r>
      <w:r>
        <w:rPr>
          <w:rFonts w:ascii="Verdana" w:hAnsi="Verdana"/>
          <w:color w:val="333333"/>
          <w:sz w:val="18"/>
          <w:szCs w:val="18"/>
        </w:rPr>
        <w:lastRenderedPageBreak/>
        <w:t>He swears profusely</w:t>
      </w:r>
      <w:r>
        <w:rPr>
          <w:rStyle w:val="apple-converted-space"/>
          <w:rFonts w:ascii="Verdana" w:hAnsi="Verdana"/>
          <w:color w:val="333333"/>
          <w:sz w:val="18"/>
          <w:szCs w:val="18"/>
        </w:rPr>
        <w:t> </w:t>
      </w:r>
      <w:hyperlink r:id="rId86" w:history="1">
        <w:r>
          <w:rPr>
            <w:rStyle w:val="Hyperlink"/>
            <w:rFonts w:ascii="Verdana" w:hAnsi="Verdana"/>
            <w:color w:val="C92525"/>
            <w:sz w:val="18"/>
            <w:szCs w:val="18"/>
            <w:bdr w:val="none" w:sz="0" w:space="0" w:color="auto" w:frame="1"/>
          </w:rPr>
          <w:t>on Twitter</w:t>
        </w:r>
      </w:hyperlink>
      <w:r>
        <w:rPr>
          <w:rFonts w:ascii="Verdana" w:hAnsi="Verdana"/>
          <w:color w:val="333333"/>
          <w:sz w:val="18"/>
          <w:szCs w:val="18"/>
        </w:rPr>
        <w:t>, and would like to be an</w:t>
      </w:r>
      <w:r>
        <w:rPr>
          <w:rStyle w:val="apple-converted-space"/>
          <w:rFonts w:ascii="Verdana" w:hAnsi="Verdana"/>
          <w:color w:val="333333"/>
          <w:sz w:val="18"/>
          <w:szCs w:val="18"/>
        </w:rPr>
        <w:t> </w:t>
      </w:r>
      <w:hyperlink r:id="rId87" w:history="1">
        <w:r>
          <w:rPr>
            <w:rStyle w:val="Hyperlink"/>
            <w:rFonts w:ascii="Verdana" w:hAnsi="Verdana"/>
            <w:color w:val="C92525"/>
            <w:sz w:val="18"/>
            <w:szCs w:val="18"/>
            <w:bdr w:val="none" w:sz="0" w:space="0" w:color="auto" w:frame="1"/>
          </w:rPr>
          <w:t>unstoppable robot ninja</w:t>
        </w:r>
      </w:hyperlink>
      <w:r>
        <w:rPr>
          <w:rStyle w:val="apple-converted-space"/>
          <w:rFonts w:ascii="Verdana" w:hAnsi="Verdana"/>
          <w:color w:val="333333"/>
          <w:sz w:val="18"/>
          <w:szCs w:val="18"/>
        </w:rPr>
        <w:t> </w:t>
      </w:r>
      <w:r>
        <w:rPr>
          <w:rFonts w:ascii="Verdana" w:hAnsi="Verdana"/>
          <w:color w:val="333333"/>
          <w:sz w:val="18"/>
          <w:szCs w:val="18"/>
        </w:rPr>
        <w:t>when he grows up. His most recent book is</w:t>
      </w:r>
      <w:r>
        <w:rPr>
          <w:rStyle w:val="apple-converted-space"/>
          <w:rFonts w:ascii="Verdana" w:hAnsi="Verdana"/>
          <w:color w:val="333333"/>
          <w:sz w:val="18"/>
          <w:szCs w:val="18"/>
        </w:rPr>
        <w:t> </w:t>
      </w:r>
      <w:hyperlink r:id="rId88" w:history="1">
        <w:r>
          <w:rPr>
            <w:rStyle w:val="Hyperlink"/>
            <w:rFonts w:ascii="Verdana" w:hAnsi="Verdana"/>
            <w:i/>
            <w:iCs/>
            <w:color w:val="C92525"/>
            <w:sz w:val="18"/>
            <w:szCs w:val="18"/>
            <w:bdr w:val="none" w:sz="0" w:space="0" w:color="auto" w:frame="1"/>
          </w:rPr>
          <w:t>Responsive Web Design</w:t>
        </w:r>
      </w:hyperlink>
      <w:r>
        <w:rPr>
          <w:rFonts w:ascii="Verdana" w:hAnsi="Verdana"/>
          <w:color w:val="333333"/>
          <w:sz w:val="18"/>
          <w:szCs w:val="18"/>
        </w:rPr>
        <w:t>.</w:t>
      </w:r>
    </w:p>
    <w:p w:rsidR="00F52B05" w:rsidRDefault="00F52B05"/>
    <w:sectPr w:rsidR="00F5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B581F"/>
    <w:multiLevelType w:val="multilevel"/>
    <w:tmpl w:val="CF0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414261"/>
    <w:multiLevelType w:val="multilevel"/>
    <w:tmpl w:val="A34E8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341"/>
    <w:rsid w:val="000F2827"/>
    <w:rsid w:val="001E5B7A"/>
    <w:rsid w:val="00346744"/>
    <w:rsid w:val="00430EE5"/>
    <w:rsid w:val="004A381D"/>
    <w:rsid w:val="007A2CDD"/>
    <w:rsid w:val="007A3B10"/>
    <w:rsid w:val="00A76341"/>
    <w:rsid w:val="00AB061C"/>
    <w:rsid w:val="00AE1DDE"/>
    <w:rsid w:val="00AE7AC7"/>
    <w:rsid w:val="00BC23C3"/>
    <w:rsid w:val="00C17756"/>
    <w:rsid w:val="00E02287"/>
    <w:rsid w:val="00E26820"/>
    <w:rsid w:val="00E555A6"/>
    <w:rsid w:val="00EE6735"/>
    <w:rsid w:val="00F5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2B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A76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6341"/>
    <w:rPr>
      <w:rFonts w:ascii="Times New Roman" w:eastAsia="Times New Roman" w:hAnsi="Times New Roman" w:cs="Times New Roman"/>
      <w:b/>
      <w:bCs/>
      <w:kern w:val="36"/>
      <w:sz w:val="48"/>
      <w:szCs w:val="48"/>
    </w:rPr>
  </w:style>
  <w:style w:type="character" w:customStyle="1" w:styleId="ecxgiven-name">
    <w:name w:val="ecxgiven-name"/>
    <w:basedOn w:val="DefaultParagraphFont"/>
    <w:rsid w:val="00A76341"/>
  </w:style>
  <w:style w:type="character" w:customStyle="1" w:styleId="Heading2Char">
    <w:name w:val="Heading 2 Char"/>
    <w:basedOn w:val="DefaultParagraphFont"/>
    <w:link w:val="Heading2"/>
    <w:uiPriority w:val="9"/>
    <w:semiHidden/>
    <w:rsid w:val="00F52B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52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B05"/>
  </w:style>
  <w:style w:type="character" w:styleId="Hyperlink">
    <w:name w:val="Hyperlink"/>
    <w:basedOn w:val="DefaultParagraphFont"/>
    <w:uiPriority w:val="99"/>
    <w:semiHidden/>
    <w:unhideWhenUsed/>
    <w:rsid w:val="00F52B05"/>
    <w:rPr>
      <w:color w:val="0000FF"/>
      <w:u w:val="single"/>
    </w:rPr>
  </w:style>
  <w:style w:type="character" w:customStyle="1" w:styleId="caps">
    <w:name w:val="caps"/>
    <w:basedOn w:val="DefaultParagraphFont"/>
    <w:rsid w:val="00F52B05"/>
  </w:style>
  <w:style w:type="character" w:styleId="HTMLAcronym">
    <w:name w:val="HTML Acronym"/>
    <w:basedOn w:val="DefaultParagraphFont"/>
    <w:uiPriority w:val="99"/>
    <w:semiHidden/>
    <w:unhideWhenUsed/>
    <w:rsid w:val="00F52B05"/>
  </w:style>
  <w:style w:type="character" w:styleId="Emphasis">
    <w:name w:val="Emphasis"/>
    <w:basedOn w:val="DefaultParagraphFont"/>
    <w:uiPriority w:val="20"/>
    <w:qFormat/>
    <w:rsid w:val="00F52B05"/>
    <w:rPr>
      <w:i/>
      <w:iCs/>
    </w:rPr>
  </w:style>
  <w:style w:type="character" w:styleId="HTMLCode">
    <w:name w:val="HTML Code"/>
    <w:basedOn w:val="DefaultParagraphFont"/>
    <w:uiPriority w:val="99"/>
    <w:semiHidden/>
    <w:unhideWhenUsed/>
    <w:rsid w:val="00F52B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B05"/>
    <w:rPr>
      <w:rFonts w:ascii="Courier New" w:eastAsia="Times New Roman" w:hAnsi="Courier New" w:cs="Courier New"/>
      <w:sz w:val="20"/>
      <w:szCs w:val="20"/>
    </w:rPr>
  </w:style>
  <w:style w:type="character" w:styleId="Strong">
    <w:name w:val="Strong"/>
    <w:basedOn w:val="DefaultParagraphFont"/>
    <w:uiPriority w:val="22"/>
    <w:qFormat/>
    <w:rsid w:val="00F52B05"/>
    <w:rPr>
      <w:b/>
      <w:bCs/>
    </w:rPr>
  </w:style>
  <w:style w:type="character" w:styleId="HTMLCite">
    <w:name w:val="HTML Cite"/>
    <w:basedOn w:val="DefaultParagraphFont"/>
    <w:uiPriority w:val="99"/>
    <w:semiHidden/>
    <w:unhideWhenUsed/>
    <w:rsid w:val="00F52B05"/>
    <w:rPr>
      <w:i/>
      <w:iCs/>
    </w:rPr>
  </w:style>
  <w:style w:type="character" w:styleId="HTMLVariable">
    <w:name w:val="HTML Variable"/>
    <w:basedOn w:val="DefaultParagraphFont"/>
    <w:uiPriority w:val="99"/>
    <w:semiHidden/>
    <w:unhideWhenUsed/>
    <w:rsid w:val="00F52B05"/>
    <w:rPr>
      <w:i/>
      <w:iCs/>
    </w:rPr>
  </w:style>
  <w:style w:type="paragraph" w:styleId="BalloonText">
    <w:name w:val="Balloon Text"/>
    <w:basedOn w:val="Normal"/>
    <w:link w:val="BalloonTextChar"/>
    <w:uiPriority w:val="99"/>
    <w:semiHidden/>
    <w:unhideWhenUsed/>
    <w:rsid w:val="00F5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3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2B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A76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6341"/>
    <w:rPr>
      <w:rFonts w:ascii="Times New Roman" w:eastAsia="Times New Roman" w:hAnsi="Times New Roman" w:cs="Times New Roman"/>
      <w:b/>
      <w:bCs/>
      <w:kern w:val="36"/>
      <w:sz w:val="48"/>
      <w:szCs w:val="48"/>
    </w:rPr>
  </w:style>
  <w:style w:type="character" w:customStyle="1" w:styleId="ecxgiven-name">
    <w:name w:val="ecxgiven-name"/>
    <w:basedOn w:val="DefaultParagraphFont"/>
    <w:rsid w:val="00A76341"/>
  </w:style>
  <w:style w:type="character" w:customStyle="1" w:styleId="Heading2Char">
    <w:name w:val="Heading 2 Char"/>
    <w:basedOn w:val="DefaultParagraphFont"/>
    <w:link w:val="Heading2"/>
    <w:uiPriority w:val="9"/>
    <w:semiHidden/>
    <w:rsid w:val="00F52B0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52B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2B05"/>
  </w:style>
  <w:style w:type="character" w:styleId="Hyperlink">
    <w:name w:val="Hyperlink"/>
    <w:basedOn w:val="DefaultParagraphFont"/>
    <w:uiPriority w:val="99"/>
    <w:semiHidden/>
    <w:unhideWhenUsed/>
    <w:rsid w:val="00F52B05"/>
    <w:rPr>
      <w:color w:val="0000FF"/>
      <w:u w:val="single"/>
    </w:rPr>
  </w:style>
  <w:style w:type="character" w:customStyle="1" w:styleId="caps">
    <w:name w:val="caps"/>
    <w:basedOn w:val="DefaultParagraphFont"/>
    <w:rsid w:val="00F52B05"/>
  </w:style>
  <w:style w:type="character" w:styleId="HTMLAcronym">
    <w:name w:val="HTML Acronym"/>
    <w:basedOn w:val="DefaultParagraphFont"/>
    <w:uiPriority w:val="99"/>
    <w:semiHidden/>
    <w:unhideWhenUsed/>
    <w:rsid w:val="00F52B05"/>
  </w:style>
  <w:style w:type="character" w:styleId="Emphasis">
    <w:name w:val="Emphasis"/>
    <w:basedOn w:val="DefaultParagraphFont"/>
    <w:uiPriority w:val="20"/>
    <w:qFormat/>
    <w:rsid w:val="00F52B05"/>
    <w:rPr>
      <w:i/>
      <w:iCs/>
    </w:rPr>
  </w:style>
  <w:style w:type="character" w:styleId="HTMLCode">
    <w:name w:val="HTML Code"/>
    <w:basedOn w:val="DefaultParagraphFont"/>
    <w:uiPriority w:val="99"/>
    <w:semiHidden/>
    <w:unhideWhenUsed/>
    <w:rsid w:val="00F52B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B05"/>
    <w:rPr>
      <w:rFonts w:ascii="Courier New" w:eastAsia="Times New Roman" w:hAnsi="Courier New" w:cs="Courier New"/>
      <w:sz w:val="20"/>
      <w:szCs w:val="20"/>
    </w:rPr>
  </w:style>
  <w:style w:type="character" w:styleId="Strong">
    <w:name w:val="Strong"/>
    <w:basedOn w:val="DefaultParagraphFont"/>
    <w:uiPriority w:val="22"/>
    <w:qFormat/>
    <w:rsid w:val="00F52B05"/>
    <w:rPr>
      <w:b/>
      <w:bCs/>
    </w:rPr>
  </w:style>
  <w:style w:type="character" w:styleId="HTMLCite">
    <w:name w:val="HTML Cite"/>
    <w:basedOn w:val="DefaultParagraphFont"/>
    <w:uiPriority w:val="99"/>
    <w:semiHidden/>
    <w:unhideWhenUsed/>
    <w:rsid w:val="00F52B05"/>
    <w:rPr>
      <w:i/>
      <w:iCs/>
    </w:rPr>
  </w:style>
  <w:style w:type="character" w:styleId="HTMLVariable">
    <w:name w:val="HTML Variable"/>
    <w:basedOn w:val="DefaultParagraphFont"/>
    <w:uiPriority w:val="99"/>
    <w:semiHidden/>
    <w:unhideWhenUsed/>
    <w:rsid w:val="00F52B05"/>
    <w:rPr>
      <w:i/>
      <w:iCs/>
    </w:rPr>
  </w:style>
  <w:style w:type="paragraph" w:styleId="BalloonText">
    <w:name w:val="Balloon Text"/>
    <w:basedOn w:val="Normal"/>
    <w:link w:val="BalloonTextChar"/>
    <w:uiPriority w:val="99"/>
    <w:semiHidden/>
    <w:unhideWhenUsed/>
    <w:rsid w:val="00F52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B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6050">
      <w:bodyDiv w:val="1"/>
      <w:marLeft w:val="0"/>
      <w:marRight w:val="0"/>
      <w:marTop w:val="0"/>
      <w:marBottom w:val="0"/>
      <w:divBdr>
        <w:top w:val="none" w:sz="0" w:space="0" w:color="auto"/>
        <w:left w:val="none" w:sz="0" w:space="0" w:color="auto"/>
        <w:bottom w:val="none" w:sz="0" w:space="0" w:color="auto"/>
        <w:right w:val="none" w:sz="0" w:space="0" w:color="auto"/>
      </w:divBdr>
    </w:div>
    <w:div w:id="959455732">
      <w:bodyDiv w:val="1"/>
      <w:marLeft w:val="0"/>
      <w:marRight w:val="0"/>
      <w:marTop w:val="0"/>
      <w:marBottom w:val="0"/>
      <w:divBdr>
        <w:top w:val="none" w:sz="0" w:space="0" w:color="auto"/>
        <w:left w:val="none" w:sz="0" w:space="0" w:color="auto"/>
        <w:bottom w:val="none" w:sz="0" w:space="0" w:color="auto"/>
        <w:right w:val="none" w:sz="0" w:space="0" w:color="auto"/>
      </w:divBdr>
      <w:divsChild>
        <w:div w:id="1470047802">
          <w:marLeft w:val="0"/>
          <w:marRight w:val="0"/>
          <w:marTop w:val="0"/>
          <w:marBottom w:val="0"/>
          <w:divBdr>
            <w:top w:val="none" w:sz="0" w:space="0" w:color="auto"/>
            <w:left w:val="none" w:sz="0" w:space="0" w:color="auto"/>
            <w:bottom w:val="none" w:sz="0" w:space="0" w:color="auto"/>
            <w:right w:val="none" w:sz="0" w:space="0" w:color="auto"/>
          </w:divBdr>
          <w:divsChild>
            <w:div w:id="828594401">
              <w:marLeft w:val="0"/>
              <w:marRight w:val="0"/>
              <w:marTop w:val="0"/>
              <w:marBottom w:val="0"/>
              <w:divBdr>
                <w:top w:val="none" w:sz="0" w:space="0" w:color="auto"/>
                <w:left w:val="none" w:sz="0" w:space="0" w:color="auto"/>
                <w:bottom w:val="none" w:sz="0" w:space="0" w:color="auto"/>
                <w:right w:val="none" w:sz="0" w:space="0" w:color="auto"/>
              </w:divBdr>
              <w:divsChild>
                <w:div w:id="263466063">
                  <w:marLeft w:val="0"/>
                  <w:marRight w:val="0"/>
                  <w:marTop w:val="0"/>
                  <w:marBottom w:val="0"/>
                  <w:divBdr>
                    <w:top w:val="none" w:sz="0" w:space="0" w:color="auto"/>
                    <w:left w:val="none" w:sz="0" w:space="0" w:color="auto"/>
                    <w:bottom w:val="none" w:sz="0" w:space="0" w:color="auto"/>
                    <w:right w:val="none" w:sz="0" w:space="0" w:color="auto"/>
                  </w:divBdr>
                  <w:divsChild>
                    <w:div w:id="535461800">
                      <w:marLeft w:val="0"/>
                      <w:marRight w:val="0"/>
                      <w:marTop w:val="0"/>
                      <w:marBottom w:val="0"/>
                      <w:divBdr>
                        <w:top w:val="none" w:sz="0" w:space="0" w:color="auto"/>
                        <w:left w:val="none" w:sz="0" w:space="0" w:color="auto"/>
                        <w:bottom w:val="none" w:sz="0" w:space="0" w:color="auto"/>
                        <w:right w:val="none" w:sz="0" w:space="0" w:color="auto"/>
                      </w:divBdr>
                    </w:div>
                  </w:divsChild>
                </w:div>
                <w:div w:id="2110542310">
                  <w:marLeft w:val="0"/>
                  <w:marRight w:val="0"/>
                  <w:marTop w:val="0"/>
                  <w:marBottom w:val="0"/>
                  <w:divBdr>
                    <w:top w:val="none" w:sz="0" w:space="0" w:color="auto"/>
                    <w:left w:val="none" w:sz="0" w:space="0" w:color="auto"/>
                    <w:bottom w:val="none" w:sz="0" w:space="0" w:color="auto"/>
                    <w:right w:val="none" w:sz="0" w:space="0" w:color="auto"/>
                  </w:divBdr>
                  <w:divsChild>
                    <w:div w:id="436946822">
                      <w:marLeft w:val="0"/>
                      <w:marRight w:val="0"/>
                      <w:marTop w:val="0"/>
                      <w:marBottom w:val="0"/>
                      <w:divBdr>
                        <w:top w:val="none" w:sz="0" w:space="0" w:color="auto"/>
                        <w:left w:val="none" w:sz="0" w:space="0" w:color="auto"/>
                        <w:bottom w:val="none" w:sz="0" w:space="0" w:color="auto"/>
                        <w:right w:val="none" w:sz="0" w:space="0" w:color="auto"/>
                      </w:divBdr>
                    </w:div>
                  </w:divsChild>
                </w:div>
                <w:div w:id="1993605726">
                  <w:marLeft w:val="0"/>
                  <w:marRight w:val="0"/>
                  <w:marTop w:val="0"/>
                  <w:marBottom w:val="0"/>
                  <w:divBdr>
                    <w:top w:val="none" w:sz="0" w:space="0" w:color="auto"/>
                    <w:left w:val="none" w:sz="0" w:space="0" w:color="auto"/>
                    <w:bottom w:val="none" w:sz="0" w:space="0" w:color="auto"/>
                    <w:right w:val="none" w:sz="0" w:space="0" w:color="auto"/>
                  </w:divBdr>
                  <w:divsChild>
                    <w:div w:id="202058391">
                      <w:marLeft w:val="0"/>
                      <w:marRight w:val="0"/>
                      <w:marTop w:val="0"/>
                      <w:marBottom w:val="0"/>
                      <w:divBdr>
                        <w:top w:val="none" w:sz="0" w:space="0" w:color="auto"/>
                        <w:left w:val="none" w:sz="0" w:space="0" w:color="auto"/>
                        <w:bottom w:val="none" w:sz="0" w:space="0" w:color="auto"/>
                        <w:right w:val="none" w:sz="0" w:space="0" w:color="auto"/>
                      </w:divBdr>
                    </w:div>
                  </w:divsChild>
                </w:div>
                <w:div w:id="931742982">
                  <w:marLeft w:val="0"/>
                  <w:marRight w:val="0"/>
                  <w:marTop w:val="0"/>
                  <w:marBottom w:val="0"/>
                  <w:divBdr>
                    <w:top w:val="none" w:sz="0" w:space="0" w:color="auto"/>
                    <w:left w:val="none" w:sz="0" w:space="0" w:color="auto"/>
                    <w:bottom w:val="none" w:sz="0" w:space="0" w:color="auto"/>
                    <w:right w:val="none" w:sz="0" w:space="0" w:color="auto"/>
                  </w:divBdr>
                  <w:divsChild>
                    <w:div w:id="1109349223">
                      <w:marLeft w:val="0"/>
                      <w:marRight w:val="0"/>
                      <w:marTop w:val="0"/>
                      <w:marBottom w:val="0"/>
                      <w:divBdr>
                        <w:top w:val="none" w:sz="0" w:space="0" w:color="auto"/>
                        <w:left w:val="none" w:sz="0" w:space="0" w:color="auto"/>
                        <w:bottom w:val="none" w:sz="0" w:space="0" w:color="auto"/>
                        <w:right w:val="none" w:sz="0" w:space="0" w:color="auto"/>
                      </w:divBdr>
                    </w:div>
                  </w:divsChild>
                </w:div>
                <w:div w:id="1354266570">
                  <w:marLeft w:val="0"/>
                  <w:marRight w:val="0"/>
                  <w:marTop w:val="0"/>
                  <w:marBottom w:val="0"/>
                  <w:divBdr>
                    <w:top w:val="none" w:sz="0" w:space="0" w:color="auto"/>
                    <w:left w:val="none" w:sz="0" w:space="0" w:color="auto"/>
                    <w:bottom w:val="none" w:sz="0" w:space="0" w:color="auto"/>
                    <w:right w:val="none" w:sz="0" w:space="0" w:color="auto"/>
                  </w:divBdr>
                  <w:divsChild>
                    <w:div w:id="1431926618">
                      <w:marLeft w:val="0"/>
                      <w:marRight w:val="0"/>
                      <w:marTop w:val="0"/>
                      <w:marBottom w:val="0"/>
                      <w:divBdr>
                        <w:top w:val="none" w:sz="0" w:space="0" w:color="auto"/>
                        <w:left w:val="none" w:sz="0" w:space="0" w:color="auto"/>
                        <w:bottom w:val="none" w:sz="0" w:space="0" w:color="auto"/>
                        <w:right w:val="none" w:sz="0" w:space="0" w:color="auto"/>
                      </w:divBdr>
                      <w:divsChild>
                        <w:div w:id="142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9057">
                  <w:marLeft w:val="0"/>
                  <w:marRight w:val="0"/>
                  <w:marTop w:val="0"/>
                  <w:marBottom w:val="0"/>
                  <w:divBdr>
                    <w:top w:val="none" w:sz="0" w:space="0" w:color="auto"/>
                    <w:left w:val="none" w:sz="0" w:space="0" w:color="auto"/>
                    <w:bottom w:val="none" w:sz="0" w:space="0" w:color="auto"/>
                    <w:right w:val="none" w:sz="0" w:space="0" w:color="auto"/>
                  </w:divBdr>
                  <w:divsChild>
                    <w:div w:id="1556349507">
                      <w:marLeft w:val="0"/>
                      <w:marRight w:val="0"/>
                      <w:marTop w:val="0"/>
                      <w:marBottom w:val="0"/>
                      <w:divBdr>
                        <w:top w:val="none" w:sz="0" w:space="0" w:color="auto"/>
                        <w:left w:val="none" w:sz="0" w:space="0" w:color="auto"/>
                        <w:bottom w:val="none" w:sz="0" w:space="0" w:color="auto"/>
                        <w:right w:val="none" w:sz="0" w:space="0" w:color="auto"/>
                      </w:divBdr>
                      <w:divsChild>
                        <w:div w:id="7576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9183">
                  <w:marLeft w:val="0"/>
                  <w:marRight w:val="0"/>
                  <w:marTop w:val="0"/>
                  <w:marBottom w:val="0"/>
                  <w:divBdr>
                    <w:top w:val="none" w:sz="0" w:space="0" w:color="auto"/>
                    <w:left w:val="none" w:sz="0" w:space="0" w:color="auto"/>
                    <w:bottom w:val="none" w:sz="0" w:space="0" w:color="auto"/>
                    <w:right w:val="none" w:sz="0" w:space="0" w:color="auto"/>
                  </w:divBdr>
                  <w:divsChild>
                    <w:div w:id="379745647">
                      <w:marLeft w:val="0"/>
                      <w:marRight w:val="0"/>
                      <w:marTop w:val="0"/>
                      <w:marBottom w:val="0"/>
                      <w:divBdr>
                        <w:top w:val="none" w:sz="0" w:space="0" w:color="auto"/>
                        <w:left w:val="none" w:sz="0" w:space="0" w:color="auto"/>
                        <w:bottom w:val="none" w:sz="0" w:space="0" w:color="auto"/>
                        <w:right w:val="none" w:sz="0" w:space="0" w:color="auto"/>
                      </w:divBdr>
                    </w:div>
                  </w:divsChild>
                </w:div>
                <w:div w:id="1034188556">
                  <w:marLeft w:val="0"/>
                  <w:marRight w:val="0"/>
                  <w:marTop w:val="0"/>
                  <w:marBottom w:val="0"/>
                  <w:divBdr>
                    <w:top w:val="none" w:sz="0" w:space="0" w:color="auto"/>
                    <w:left w:val="none" w:sz="0" w:space="0" w:color="auto"/>
                    <w:bottom w:val="none" w:sz="0" w:space="0" w:color="auto"/>
                    <w:right w:val="none" w:sz="0" w:space="0" w:color="auto"/>
                  </w:divBdr>
                  <w:divsChild>
                    <w:div w:id="823469454">
                      <w:marLeft w:val="0"/>
                      <w:marRight w:val="0"/>
                      <w:marTop w:val="0"/>
                      <w:marBottom w:val="0"/>
                      <w:divBdr>
                        <w:top w:val="none" w:sz="0" w:space="0" w:color="auto"/>
                        <w:left w:val="none" w:sz="0" w:space="0" w:color="auto"/>
                        <w:bottom w:val="none" w:sz="0" w:space="0" w:color="auto"/>
                        <w:right w:val="none" w:sz="0" w:space="0" w:color="auto"/>
                      </w:divBdr>
                    </w:div>
                  </w:divsChild>
                </w:div>
                <w:div w:id="1854299577">
                  <w:marLeft w:val="0"/>
                  <w:marRight w:val="0"/>
                  <w:marTop w:val="0"/>
                  <w:marBottom w:val="0"/>
                  <w:divBdr>
                    <w:top w:val="none" w:sz="0" w:space="0" w:color="auto"/>
                    <w:left w:val="none" w:sz="0" w:space="0" w:color="auto"/>
                    <w:bottom w:val="none" w:sz="0" w:space="0" w:color="auto"/>
                    <w:right w:val="none" w:sz="0" w:space="0" w:color="auto"/>
                  </w:divBdr>
                  <w:divsChild>
                    <w:div w:id="3539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087124">
      <w:bodyDiv w:val="1"/>
      <w:marLeft w:val="0"/>
      <w:marRight w:val="0"/>
      <w:marTop w:val="0"/>
      <w:marBottom w:val="0"/>
      <w:divBdr>
        <w:top w:val="none" w:sz="0" w:space="0" w:color="auto"/>
        <w:left w:val="none" w:sz="0" w:space="0" w:color="auto"/>
        <w:bottom w:val="none" w:sz="0" w:space="0" w:color="auto"/>
        <w:right w:val="none" w:sz="0" w:space="0" w:color="auto"/>
      </w:divBdr>
    </w:div>
    <w:div w:id="1324746319">
      <w:bodyDiv w:val="1"/>
      <w:marLeft w:val="0"/>
      <w:marRight w:val="0"/>
      <w:marTop w:val="0"/>
      <w:marBottom w:val="0"/>
      <w:divBdr>
        <w:top w:val="none" w:sz="0" w:space="0" w:color="auto"/>
        <w:left w:val="none" w:sz="0" w:space="0" w:color="auto"/>
        <w:bottom w:val="none" w:sz="0" w:space="0" w:color="auto"/>
        <w:right w:val="none" w:sz="0" w:space="0" w:color="auto"/>
      </w:divBdr>
    </w:div>
    <w:div w:id="1667975602">
      <w:bodyDiv w:val="1"/>
      <w:marLeft w:val="0"/>
      <w:marRight w:val="0"/>
      <w:marTop w:val="0"/>
      <w:marBottom w:val="0"/>
      <w:divBdr>
        <w:top w:val="none" w:sz="0" w:space="0" w:color="auto"/>
        <w:left w:val="none" w:sz="0" w:space="0" w:color="auto"/>
        <w:bottom w:val="none" w:sz="0" w:space="0" w:color="auto"/>
        <w:right w:val="none" w:sz="0" w:space="0" w:color="auto"/>
      </w:divBdr>
      <w:divsChild>
        <w:div w:id="707679778">
          <w:marLeft w:val="0"/>
          <w:marRight w:val="0"/>
          <w:marTop w:val="0"/>
          <w:marBottom w:val="0"/>
          <w:divBdr>
            <w:top w:val="none" w:sz="0" w:space="0" w:color="auto"/>
            <w:left w:val="none" w:sz="0" w:space="0" w:color="auto"/>
            <w:bottom w:val="none" w:sz="0" w:space="0" w:color="auto"/>
            <w:right w:val="none" w:sz="0" w:space="0" w:color="auto"/>
          </w:divBdr>
          <w:divsChild>
            <w:div w:id="1116287561">
              <w:marLeft w:val="0"/>
              <w:marRight w:val="0"/>
              <w:marTop w:val="240"/>
              <w:marBottom w:val="0"/>
              <w:divBdr>
                <w:top w:val="none" w:sz="0" w:space="0" w:color="auto"/>
                <w:left w:val="none" w:sz="0" w:space="0" w:color="auto"/>
                <w:bottom w:val="dotted" w:sz="6" w:space="0" w:color="999999"/>
                <w:right w:val="none" w:sz="0" w:space="0" w:color="auto"/>
              </w:divBdr>
            </w:div>
          </w:divsChild>
        </w:div>
        <w:div w:id="1949963116">
          <w:marLeft w:val="0"/>
          <w:marRight w:val="0"/>
          <w:marTop w:val="0"/>
          <w:marBottom w:val="0"/>
          <w:divBdr>
            <w:top w:val="none" w:sz="0" w:space="0" w:color="auto"/>
            <w:left w:val="none" w:sz="0" w:space="0" w:color="auto"/>
            <w:bottom w:val="none" w:sz="0" w:space="0" w:color="auto"/>
            <w:right w:val="none" w:sz="0" w:space="0" w:color="auto"/>
          </w:divBdr>
        </w:div>
        <w:div w:id="1052339756">
          <w:marLeft w:val="0"/>
          <w:marRight w:val="0"/>
          <w:marTop w:val="0"/>
          <w:marBottom w:val="0"/>
          <w:divBdr>
            <w:top w:val="dotted" w:sz="6" w:space="0" w:color="999999"/>
            <w:left w:val="dotted" w:sz="2" w:space="0" w:color="999999"/>
            <w:bottom w:val="dotted" w:sz="6" w:space="0" w:color="999999"/>
            <w:right w:val="dotted" w:sz="2" w:space="0" w:color="999999"/>
          </w:divBdr>
          <w:divsChild>
            <w:div w:id="347484619">
              <w:marLeft w:val="0"/>
              <w:marRight w:val="0"/>
              <w:marTop w:val="0"/>
              <w:marBottom w:val="0"/>
              <w:divBdr>
                <w:top w:val="none" w:sz="0" w:space="0" w:color="auto"/>
                <w:left w:val="none" w:sz="0" w:space="0" w:color="auto"/>
                <w:bottom w:val="none" w:sz="0" w:space="0" w:color="auto"/>
                <w:right w:val="none" w:sz="0" w:space="0" w:color="auto"/>
              </w:divBdr>
            </w:div>
          </w:divsChild>
        </w:div>
        <w:div w:id="66377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orexhybrid.com/images/Forex_Hybrid_Managed_New_POA_EU_Client_Capital.pdf" TargetMode="External"/><Relationship Id="rId18" Type="http://schemas.openxmlformats.org/officeDocument/2006/relationships/image" Target="media/image5.jpeg"/><Relationship Id="rId26" Type="http://schemas.openxmlformats.org/officeDocument/2006/relationships/hyperlink" Target="http://developer.yahoo.com/yui/grids/builder/" TargetMode="External"/><Relationship Id="rId39" Type="http://schemas.openxmlformats.org/officeDocument/2006/relationships/image" Target="media/image7.gif"/><Relationship Id="rId21" Type="http://schemas.openxmlformats.org/officeDocument/2006/relationships/hyperlink" Target="http://www.markboulton.co.uk/" TargetMode="External"/><Relationship Id="rId34" Type="http://schemas.openxmlformats.org/officeDocument/2006/relationships/image" Target="media/image6.gif"/><Relationship Id="rId42" Type="http://schemas.openxmlformats.org/officeDocument/2006/relationships/hyperlink" Target="http://www.alistapart.com/d/fluidgrids/img/comp-grid.gif" TargetMode="External"/><Relationship Id="rId47" Type="http://schemas.openxmlformats.org/officeDocument/2006/relationships/hyperlink" Target="http://www.alistapart.com/d/fluidgrids/img/comp-areas.gif" TargetMode="External"/><Relationship Id="rId50" Type="http://schemas.openxmlformats.org/officeDocument/2006/relationships/hyperlink" Target="http://www.alistapart.com/d/fluidgrids/examples/grid/bounded.html" TargetMode="External"/><Relationship Id="rId55" Type="http://schemas.openxmlformats.org/officeDocument/2006/relationships/hyperlink" Target="http://www.alistapart.com/d/fluidgrids/img/comp-full.gif" TargetMode="External"/><Relationship Id="rId63" Type="http://schemas.openxmlformats.org/officeDocument/2006/relationships/hyperlink" Target="http://de-online.co.uk/2006/11/27/more-width" TargetMode="External"/><Relationship Id="rId68" Type="http://schemas.openxmlformats.org/officeDocument/2006/relationships/hyperlink" Target="http://960.gs/" TargetMode="External"/><Relationship Id="rId76" Type="http://schemas.openxmlformats.org/officeDocument/2006/relationships/hyperlink" Target="http://www.alistapart.com/topics/topic/mobile-design/" TargetMode="External"/><Relationship Id="rId84" Type="http://schemas.openxmlformats.org/officeDocument/2006/relationships/image" Target="media/image16.jpeg"/><Relationship Id="rId89" Type="http://schemas.openxmlformats.org/officeDocument/2006/relationships/fontTable" Target="fontTable.xml"/><Relationship Id="rId7" Type="http://schemas.openxmlformats.org/officeDocument/2006/relationships/hyperlink" Target="http://www.avafx.com/mt4/?tag=29862" TargetMode="External"/><Relationship Id="rId71" Type="http://schemas.openxmlformats.org/officeDocument/2006/relationships/hyperlink" Target="http://www.alistapart.com/topics/topic/css/" TargetMode="External"/><Relationship Id="rId2" Type="http://schemas.openxmlformats.org/officeDocument/2006/relationships/styles" Target="styles.xml"/><Relationship Id="rId16" Type="http://schemas.openxmlformats.org/officeDocument/2006/relationships/hyperlink" Target="http://www.forexhybrid.com/images/POA_Non_EC.pdf" TargetMode="External"/><Relationship Id="rId29" Type="http://schemas.openxmlformats.org/officeDocument/2006/relationships/hyperlink" Target="http://www.simplebits.com/notebook/2008/03/25/ie8.html" TargetMode="External"/><Relationship Id="rId11" Type="http://schemas.openxmlformats.org/officeDocument/2006/relationships/image" Target="media/image3.jpeg"/><Relationship Id="rId24" Type="http://schemas.openxmlformats.org/officeDocument/2006/relationships/hyperlink" Target="http://developer.yahoo.com/yui/grids/" TargetMode="External"/><Relationship Id="rId32" Type="http://schemas.openxmlformats.org/officeDocument/2006/relationships/hyperlink" Target="http://www.alistapart.com/articles/howtosizetextincss/" TargetMode="External"/><Relationship Id="rId37" Type="http://schemas.openxmlformats.org/officeDocument/2006/relationships/hyperlink" Target="http://www.alistapart.com/d/fluidgrids/examples/type/polished.html" TargetMode="External"/><Relationship Id="rId40" Type="http://schemas.openxmlformats.org/officeDocument/2006/relationships/hyperlink" Target="http://www.alistapart.com/d/fluidgrids/img/comp-full.gif" TargetMode="External"/><Relationship Id="rId45" Type="http://schemas.openxmlformats.org/officeDocument/2006/relationships/hyperlink" Target="http://www.alistapart.com/d/fluidgrids/img/comp-areas.gif" TargetMode="External"/><Relationship Id="rId53" Type="http://schemas.openxmlformats.org/officeDocument/2006/relationships/hyperlink" Target="http://www.alistapart.com/d/fluidgrids/examples/grid/header.html" TargetMode="External"/><Relationship Id="rId58" Type="http://schemas.openxmlformats.org/officeDocument/2006/relationships/hyperlink" Target="http://ejohn.org/blog/sub-pixel-problems-in-css/" TargetMode="External"/><Relationship Id="rId66" Type="http://schemas.openxmlformats.org/officeDocument/2006/relationships/hyperlink" Target="http://www.zeldman.com/daily/0403b.shtml" TargetMode="External"/><Relationship Id="rId74" Type="http://schemas.openxmlformats.org/officeDocument/2006/relationships/hyperlink" Target="http://www.alistapart.com/topics/topic/layout/" TargetMode="External"/><Relationship Id="rId79" Type="http://schemas.openxmlformats.org/officeDocument/2006/relationships/image" Target="media/image13.gif"/><Relationship Id="rId87" Type="http://schemas.openxmlformats.org/officeDocument/2006/relationships/hyperlink" Target="http://unstoppablerobotninja.com/" TargetMode="External"/><Relationship Id="rId5" Type="http://schemas.openxmlformats.org/officeDocument/2006/relationships/webSettings" Target="webSettings.xml"/><Relationship Id="rId61" Type="http://schemas.openxmlformats.org/officeDocument/2006/relationships/hyperlink" Target="http://www.alistapart.com/articles/dao/" TargetMode="External"/><Relationship Id="rId82" Type="http://schemas.openxmlformats.org/officeDocument/2006/relationships/hyperlink" Target="http://twitter.com/?status=Fluid+Grids:%20http://www.alistapart.com/articles/fluidgrids/" TargetMode="External"/><Relationship Id="rId90" Type="http://schemas.openxmlformats.org/officeDocument/2006/relationships/theme" Target="theme/theme1.xml"/><Relationship Id="rId19" Type="http://schemas.openxmlformats.org/officeDocument/2006/relationships/hyperlink" Target="http://www.forexhybrid.com/contactus/riskdisclosure.html" TargetMode="External"/><Relationship Id="rId4" Type="http://schemas.openxmlformats.org/officeDocument/2006/relationships/settings" Target="settings.xml"/><Relationship Id="rId9" Type="http://schemas.openxmlformats.org/officeDocument/2006/relationships/hyperlink" Target="http://www.forexhybrid.com/images/Euro_Eu_Poa.pdf" TargetMode="External"/><Relationship Id="rId14" Type="http://schemas.openxmlformats.org/officeDocument/2006/relationships/image" Target="media/image4.jpeg"/><Relationship Id="rId22" Type="http://schemas.openxmlformats.org/officeDocument/2006/relationships/hyperlink" Target="http://960.gs/" TargetMode="External"/><Relationship Id="rId27" Type="http://schemas.openxmlformats.org/officeDocument/2006/relationships/hyperlink" Target="http://www.alistapart.com/articles/dao/" TargetMode="External"/><Relationship Id="rId30" Type="http://schemas.openxmlformats.org/officeDocument/2006/relationships/hyperlink" Target="http://www.w3.org/TR/CSS21/fonts.html" TargetMode="External"/><Relationship Id="rId35" Type="http://schemas.openxmlformats.org/officeDocument/2006/relationships/hyperlink" Target="http://www.alistapart.com/d/fluidgrids/examples/type/initial.html" TargetMode="External"/><Relationship Id="rId43" Type="http://schemas.openxmlformats.org/officeDocument/2006/relationships/image" Target="media/image8.gif"/><Relationship Id="rId48" Type="http://schemas.openxmlformats.org/officeDocument/2006/relationships/hyperlink" Target="http://www.alistapart.com/d/fluidgrids/img/comp-areas.gif" TargetMode="External"/><Relationship Id="rId56" Type="http://schemas.openxmlformats.org/officeDocument/2006/relationships/image" Target="media/image11.gif"/><Relationship Id="rId64" Type="http://schemas.openxmlformats.org/officeDocument/2006/relationships/hyperlink" Target="http://www.alistapart.com/articles/outsidethegrid" TargetMode="External"/><Relationship Id="rId69" Type="http://schemas.openxmlformats.org/officeDocument/2006/relationships/hyperlink" Target="http://gobanclub.net/2011/02/15/fluid-grids-par-ethan-marcotte_traduction_france/" TargetMode="External"/><Relationship Id="rId77" Type="http://schemas.openxmlformats.org/officeDocument/2006/relationships/hyperlink" Target="http://www.alistapart.com/comments/fluidgrids/" TargetMode="External"/><Relationship Id="rId8" Type="http://schemas.openxmlformats.org/officeDocument/2006/relationships/image" Target="media/image1.jpeg"/><Relationship Id="rId51" Type="http://schemas.openxmlformats.org/officeDocument/2006/relationships/hyperlink" Target="http://www.cameronmoll.com/archives/000892.html" TargetMode="External"/><Relationship Id="rId72" Type="http://schemas.openxmlformats.org/officeDocument/2006/relationships/hyperlink" Target="http://www.alistapart.com/topics/topic/htmlxhtml/" TargetMode="External"/><Relationship Id="rId80" Type="http://schemas.openxmlformats.org/officeDocument/2006/relationships/hyperlink" Target="http://del.icio.us/post?url=http://www.alistapart.com/articles/fluidgrids/&amp;title=Fluid+Grids" TargetMode="External"/><Relationship Id="rId85" Type="http://schemas.openxmlformats.org/officeDocument/2006/relationships/hyperlink" Target="http://ethanmarcotte.com/" TargetMode="External"/><Relationship Id="rId3" Type="http://schemas.microsoft.com/office/2007/relationships/stylesWithEffects" Target="stylesWithEffects.xml"/><Relationship Id="rId12" Type="http://schemas.openxmlformats.org/officeDocument/2006/relationships/hyperlink" Target="http://www.forexhybrid.com/images/Ava_Eu_App.pdf" TargetMode="External"/><Relationship Id="rId17" Type="http://schemas.openxmlformats.org/officeDocument/2006/relationships/hyperlink" Target="http://www.forexhybrid.com/contactus.html" TargetMode="External"/><Relationship Id="rId25" Type="http://schemas.openxmlformats.org/officeDocument/2006/relationships/hyperlink" Target="http://www.puidokas.com/portfolio/gridfox/" TargetMode="External"/><Relationship Id="rId33" Type="http://schemas.openxmlformats.org/officeDocument/2006/relationships/hyperlink" Target="http://www.w3.org/TR/CSS21/syndata.html" TargetMode="External"/><Relationship Id="rId38" Type="http://schemas.openxmlformats.org/officeDocument/2006/relationships/hyperlink" Target="http://www.alistapart.com/d/fluidgrids/img/comp-full.gif" TargetMode="External"/><Relationship Id="rId46" Type="http://schemas.openxmlformats.org/officeDocument/2006/relationships/image" Target="media/image9.gif"/><Relationship Id="rId59" Type="http://schemas.openxmlformats.org/officeDocument/2006/relationships/hyperlink" Target="http://unstoppablerobotninja.com/" TargetMode="External"/><Relationship Id="rId67" Type="http://schemas.openxmlformats.org/officeDocument/2006/relationships/hyperlink" Target="http://www.designinfluences.com/fluid960gs/" TargetMode="External"/><Relationship Id="rId20" Type="http://schemas.openxmlformats.org/officeDocument/2006/relationships/hyperlink" Target="http://www.w3.org/QA/2008/06/about_the_love_w3org_redesign.html" TargetMode="External"/><Relationship Id="rId41" Type="http://schemas.openxmlformats.org/officeDocument/2006/relationships/hyperlink" Target="http://www.alistapart.com/d/fluidgrids/img/comp-full.gif" TargetMode="External"/><Relationship Id="rId54" Type="http://schemas.openxmlformats.org/officeDocument/2006/relationships/hyperlink" Target="http://www.alistapart.com/d/fluidgrids/examples/grid/entry.html" TargetMode="External"/><Relationship Id="rId62" Type="http://schemas.openxmlformats.org/officeDocument/2006/relationships/hyperlink" Target="http://www.markboulton.co.uk/" TargetMode="External"/><Relationship Id="rId70" Type="http://schemas.openxmlformats.org/officeDocument/2006/relationships/hyperlink" Target="http://www.alistapart.com/authors/c/kevincornell" TargetMode="External"/><Relationship Id="rId75" Type="http://schemas.openxmlformats.org/officeDocument/2006/relationships/hyperlink" Target="http://www.alistapart.com/topics/topic/mobile/" TargetMode="External"/><Relationship Id="rId83" Type="http://schemas.openxmlformats.org/officeDocument/2006/relationships/image" Target="media/image15.gif"/><Relationship Id="rId88" Type="http://schemas.openxmlformats.org/officeDocument/2006/relationships/hyperlink" Target="http://www.abookapart.com/products/responsive-web-design" TargetMode="External"/><Relationship Id="rId1" Type="http://schemas.openxmlformats.org/officeDocument/2006/relationships/numbering" Target="numbering.xml"/><Relationship Id="rId6" Type="http://schemas.openxmlformats.org/officeDocument/2006/relationships/hyperlink" Target="http://www.forexhybrid.com/openaccount.html" TargetMode="External"/><Relationship Id="rId15" Type="http://schemas.openxmlformats.org/officeDocument/2006/relationships/hyperlink" Target="http://www.forexhybrid.com/images/AVA_non_Eu.pdf" TargetMode="External"/><Relationship Id="rId23" Type="http://schemas.openxmlformats.org/officeDocument/2006/relationships/hyperlink" Target="http://www.blueprintcss.org/" TargetMode="External"/><Relationship Id="rId28" Type="http://schemas.openxmlformats.org/officeDocument/2006/relationships/hyperlink" Target="http://laptop.org/en/laptop/" TargetMode="External"/><Relationship Id="rId36" Type="http://schemas.openxmlformats.org/officeDocument/2006/relationships/hyperlink" Target="http://www.alistapart.com/d/fluidgrids/examples/type/sizes.html" TargetMode="External"/><Relationship Id="rId49" Type="http://schemas.openxmlformats.org/officeDocument/2006/relationships/hyperlink" Target="http://www.alistapart.com/d/fluidgrids/examples/grid/initial.html" TargetMode="External"/><Relationship Id="rId57" Type="http://schemas.openxmlformats.org/officeDocument/2006/relationships/hyperlink" Target="http://www.alistapart.com/d/fluidgrids/examples/grid/final.html" TargetMode="External"/><Relationship Id="rId10" Type="http://schemas.openxmlformats.org/officeDocument/2006/relationships/image" Target="media/image2.jpeg"/><Relationship Id="rId31" Type="http://schemas.openxmlformats.org/officeDocument/2006/relationships/hyperlink" Target="http://www.w3.org/TR/CSS21/syndata.html" TargetMode="External"/><Relationship Id="rId44" Type="http://schemas.openxmlformats.org/officeDocument/2006/relationships/hyperlink" Target="http://www.alistapart.com/d/fluidgrids/img/comp-grid.gif" TargetMode="External"/><Relationship Id="rId52" Type="http://schemas.openxmlformats.org/officeDocument/2006/relationships/image" Target="media/image10.gif"/><Relationship Id="rId60" Type="http://schemas.openxmlformats.org/officeDocument/2006/relationships/image" Target="media/image12.gif"/><Relationship Id="rId65" Type="http://schemas.openxmlformats.org/officeDocument/2006/relationships/hyperlink" Target="http://adactio.com/journal/1149" TargetMode="External"/><Relationship Id="rId73" Type="http://schemas.openxmlformats.org/officeDocument/2006/relationships/hyperlink" Target="http://www.alistapart.com/topics/topic/graphicdesign/" TargetMode="External"/><Relationship Id="rId78" Type="http://schemas.openxmlformats.org/officeDocument/2006/relationships/hyperlink" Target="http://www.facebook.com/sharer.php?u=http://www.alistapart.com/articles/fluidgrids/&amp;t=Fluid+Grids" TargetMode="External"/><Relationship Id="rId81" Type="http://schemas.openxmlformats.org/officeDocument/2006/relationships/image" Target="media/image14.gif"/><Relationship Id="rId86" Type="http://schemas.openxmlformats.org/officeDocument/2006/relationships/hyperlink" Target="http://twitter.com/b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21</Pages>
  <Words>4643</Words>
  <Characters>26469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Shalu J Nah</dc:creator>
  <cp:lastModifiedBy>Shalu J Nah</cp:lastModifiedBy>
  <cp:revision>7</cp:revision>
  <dcterms:created xsi:type="dcterms:W3CDTF">2012-10-29T07:12:00Z</dcterms:created>
  <dcterms:modified xsi:type="dcterms:W3CDTF">2012-11-01T04:17:00Z</dcterms:modified>
</cp:coreProperties>
</file>